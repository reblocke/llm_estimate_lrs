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F1834" w14:textId="77777777" w:rsidR="00530A93" w:rsidRDefault="00AE1451">
      <w:pPr>
        <w:pStyle w:val="Heading1"/>
        <w:rPr>
          <w:ins w:id="1" w:author="Brian Locke" w:date="2025-06-19T16:28:00Z" w16du:dateUtc="2025-06-19T22:28:00Z"/>
          <w:rFonts w:eastAsia="Times New Roman"/>
        </w:rPr>
        <w:pPrChange w:id="2" w:author="Brian Locke" w:date="2025-06-19T16:28:00Z" w16du:dateUtc="2025-06-19T22:28:00Z">
          <w:pPr/>
        </w:pPrChange>
      </w:pPr>
      <w:r w:rsidRPr="00AE1451">
        <w:rPr>
          <w:rFonts w:eastAsia="Times New Roman"/>
        </w:rPr>
        <w:t>Title</w:t>
      </w:r>
      <w:r>
        <w:rPr>
          <w:rFonts w:eastAsia="Times New Roman"/>
        </w:rPr>
        <w:t xml:space="preserve">: </w:t>
      </w:r>
    </w:p>
    <w:p w14:paraId="2BC691E7" w14:textId="0BD0E508" w:rsidR="00AE1451" w:rsidRDefault="00AE1451" w:rsidP="00AE1451">
      <w:pPr>
        <w:rPr>
          <w:rFonts w:ascii="Times New Roman" w:eastAsia="Times New Roman" w:hAnsi="Times New Roman" w:cs="Times New Roman"/>
          <w:bCs/>
          <w:sz w:val="24"/>
          <w:szCs w:val="24"/>
        </w:rPr>
      </w:pPr>
      <w:r w:rsidRPr="00AE1451">
        <w:rPr>
          <w:rFonts w:ascii="Times New Roman" w:eastAsia="Times New Roman" w:hAnsi="Times New Roman" w:cs="Times New Roman"/>
          <w:bCs/>
          <w:sz w:val="24"/>
          <w:szCs w:val="24"/>
        </w:rPr>
        <w:t>Prediction of Medical Diagnostic Likelihood Ratios Using Artificial Intelligence</w:t>
      </w:r>
    </w:p>
    <w:p w14:paraId="5B91DF02" w14:textId="77777777" w:rsidR="000371AD" w:rsidRDefault="000371AD" w:rsidP="00AE1451">
      <w:pPr>
        <w:rPr>
          <w:rFonts w:ascii="Times New Roman" w:eastAsia="Times New Roman" w:hAnsi="Times New Roman" w:cs="Times New Roman"/>
          <w:bCs/>
          <w:sz w:val="24"/>
          <w:szCs w:val="24"/>
        </w:rPr>
      </w:pPr>
    </w:p>
    <w:p w14:paraId="5BA9E67C" w14:textId="420BD07C" w:rsidR="000371AD" w:rsidRDefault="000371AD">
      <w:pPr>
        <w:pStyle w:val="Heading1"/>
        <w:rPr>
          <w:rFonts w:eastAsia="Times New Roman"/>
          <w:bCs/>
        </w:rPr>
        <w:pPrChange w:id="3" w:author="Brian Locke" w:date="2025-06-19T16:28:00Z" w16du:dateUtc="2025-06-19T22:28:00Z">
          <w:pPr/>
        </w:pPrChange>
      </w:pPr>
      <w:r>
        <w:rPr>
          <w:rFonts w:eastAsia="Times New Roman"/>
        </w:rPr>
        <w:t>Authors:</w:t>
      </w:r>
    </w:p>
    <w:p w14:paraId="6F76B1AA" w14:textId="77777777" w:rsidR="000371AD" w:rsidRPr="000371AD" w:rsidRDefault="000371AD" w:rsidP="000371AD">
      <w:pPr>
        <w:rPr>
          <w:rFonts w:ascii="Times New Roman" w:eastAsia="Times New Roman" w:hAnsi="Times New Roman" w:cs="Times New Roman"/>
          <w:bCs/>
          <w:sz w:val="24"/>
          <w:szCs w:val="24"/>
        </w:rPr>
      </w:pPr>
      <w:r w:rsidRPr="000371AD">
        <w:rPr>
          <w:rFonts w:ascii="Times New Roman" w:eastAsia="Times New Roman" w:hAnsi="Times New Roman" w:cs="Times New Roman"/>
          <w:bCs/>
          <w:sz w:val="24"/>
          <w:szCs w:val="24"/>
        </w:rPr>
        <w:t>Shuhan He</w:t>
      </w:r>
    </w:p>
    <w:p w14:paraId="5DC6CDBD" w14:textId="2EEA6E0A" w:rsidR="000371AD" w:rsidRDefault="000371AD" w:rsidP="000371AD">
      <w:pPr>
        <w:rPr>
          <w:rFonts w:ascii="Times New Roman" w:eastAsia="Times New Roman" w:hAnsi="Times New Roman" w:cs="Times New Roman"/>
          <w:bCs/>
          <w:sz w:val="24"/>
          <w:szCs w:val="24"/>
        </w:rPr>
      </w:pPr>
      <w:r w:rsidRPr="000371AD">
        <w:rPr>
          <w:rFonts w:ascii="Times New Roman" w:eastAsia="Times New Roman" w:hAnsi="Times New Roman" w:cs="Times New Roman"/>
          <w:bCs/>
          <w:sz w:val="24"/>
          <w:szCs w:val="24"/>
        </w:rPr>
        <w:t>Paul Chong</w:t>
      </w:r>
    </w:p>
    <w:p w14:paraId="6246EE7A" w14:textId="18B53F7A" w:rsidR="000371AD" w:rsidRDefault="000371AD" w:rsidP="000371AD">
      <w:pPr>
        <w:rPr>
          <w:rFonts w:ascii="Times New Roman" w:eastAsia="Times New Roman" w:hAnsi="Times New Roman" w:cs="Times New Roman"/>
          <w:bCs/>
          <w:sz w:val="24"/>
          <w:szCs w:val="24"/>
        </w:rPr>
      </w:pPr>
      <w:r w:rsidRPr="000371AD">
        <w:rPr>
          <w:rFonts w:ascii="Times New Roman" w:eastAsia="Times New Roman" w:hAnsi="Times New Roman" w:cs="Times New Roman"/>
          <w:bCs/>
          <w:sz w:val="24"/>
          <w:szCs w:val="24"/>
        </w:rPr>
        <w:t>Kian</w:t>
      </w:r>
    </w:p>
    <w:p w14:paraId="3B1C5608" w14:textId="690CB554" w:rsidR="000371AD" w:rsidRDefault="000371AD" w:rsidP="000371AD">
      <w:pPr>
        <w:rPr>
          <w:rFonts w:ascii="Times New Roman" w:eastAsia="Times New Roman" w:hAnsi="Times New Roman" w:cs="Times New Roman"/>
          <w:bCs/>
          <w:sz w:val="24"/>
          <w:szCs w:val="24"/>
        </w:rPr>
      </w:pPr>
      <w:r w:rsidRPr="000371AD">
        <w:rPr>
          <w:rFonts w:ascii="Times New Roman" w:eastAsia="Times New Roman" w:hAnsi="Times New Roman" w:cs="Times New Roman"/>
          <w:bCs/>
          <w:sz w:val="24"/>
          <w:szCs w:val="24"/>
        </w:rPr>
        <w:t>Brian Locke</w:t>
      </w:r>
    </w:p>
    <w:p w14:paraId="421594DD" w14:textId="770EFA6B" w:rsidR="000371AD" w:rsidRPr="000371AD" w:rsidRDefault="000371AD" w:rsidP="000371AD">
      <w:pPr>
        <w:rPr>
          <w:rFonts w:ascii="Times New Roman" w:eastAsia="Times New Roman" w:hAnsi="Times New Roman" w:cs="Times New Roman"/>
          <w:bCs/>
          <w:sz w:val="24"/>
          <w:szCs w:val="24"/>
        </w:rPr>
      </w:pPr>
      <w:r w:rsidRPr="000371AD">
        <w:rPr>
          <w:rFonts w:ascii="Times New Roman" w:eastAsia="Times New Roman" w:hAnsi="Times New Roman" w:cs="Times New Roman"/>
          <w:bCs/>
          <w:sz w:val="24"/>
          <w:szCs w:val="24"/>
        </w:rPr>
        <w:t>Cory</w:t>
      </w:r>
    </w:p>
    <w:p w14:paraId="2ECFBB01" w14:textId="77777777" w:rsidR="000371AD" w:rsidRPr="000371AD" w:rsidRDefault="000371AD" w:rsidP="000371AD">
      <w:pPr>
        <w:rPr>
          <w:rFonts w:ascii="Times New Roman" w:eastAsia="Times New Roman" w:hAnsi="Times New Roman" w:cs="Times New Roman"/>
          <w:bCs/>
          <w:sz w:val="24"/>
          <w:szCs w:val="24"/>
        </w:rPr>
      </w:pPr>
      <w:r w:rsidRPr="000371AD">
        <w:rPr>
          <w:rFonts w:ascii="Times New Roman" w:eastAsia="Times New Roman" w:hAnsi="Times New Roman" w:cs="Times New Roman"/>
          <w:bCs/>
          <w:sz w:val="24"/>
          <w:szCs w:val="24"/>
        </w:rPr>
        <w:t>Boyu</w:t>
      </w:r>
    </w:p>
    <w:p w14:paraId="7245EC0D" w14:textId="77777777" w:rsidR="000371AD" w:rsidRPr="000371AD" w:rsidRDefault="000371AD" w:rsidP="000371AD">
      <w:pPr>
        <w:rPr>
          <w:rFonts w:ascii="Times New Roman" w:eastAsia="Times New Roman" w:hAnsi="Times New Roman" w:cs="Times New Roman"/>
          <w:bCs/>
          <w:sz w:val="24"/>
          <w:szCs w:val="24"/>
        </w:rPr>
      </w:pPr>
      <w:r w:rsidRPr="000371AD">
        <w:rPr>
          <w:rFonts w:ascii="Times New Roman" w:eastAsia="Times New Roman" w:hAnsi="Times New Roman" w:cs="Times New Roman"/>
          <w:bCs/>
          <w:sz w:val="24"/>
          <w:szCs w:val="24"/>
        </w:rPr>
        <w:t>Emma Chua</w:t>
      </w:r>
    </w:p>
    <w:p w14:paraId="7F7DB4FE" w14:textId="77777777" w:rsidR="000371AD" w:rsidRPr="000371AD" w:rsidRDefault="000371AD" w:rsidP="000371AD">
      <w:pPr>
        <w:rPr>
          <w:rFonts w:ascii="Times New Roman" w:eastAsia="Times New Roman" w:hAnsi="Times New Roman" w:cs="Times New Roman"/>
          <w:bCs/>
          <w:sz w:val="24"/>
          <w:szCs w:val="24"/>
        </w:rPr>
      </w:pPr>
      <w:r w:rsidRPr="000371AD">
        <w:rPr>
          <w:rFonts w:ascii="Times New Roman" w:eastAsia="Times New Roman" w:hAnsi="Times New Roman" w:cs="Times New Roman"/>
          <w:bCs/>
          <w:sz w:val="24"/>
          <w:szCs w:val="24"/>
        </w:rPr>
        <w:t>Adriana Coleska</w:t>
      </w:r>
    </w:p>
    <w:p w14:paraId="2A440379" w14:textId="14A9E292" w:rsidR="00AE1451" w:rsidRPr="000371AD" w:rsidRDefault="000371AD" w:rsidP="00AE1451">
      <w:pPr>
        <w:rPr>
          <w:rFonts w:ascii="Times New Roman" w:eastAsia="Times New Roman" w:hAnsi="Times New Roman" w:cs="Times New Roman"/>
          <w:bCs/>
          <w:sz w:val="24"/>
          <w:szCs w:val="24"/>
        </w:rPr>
      </w:pPr>
      <w:r w:rsidRPr="000371AD">
        <w:rPr>
          <w:rFonts w:ascii="Times New Roman" w:eastAsia="Times New Roman" w:hAnsi="Times New Roman" w:cs="Times New Roman"/>
          <w:bCs/>
          <w:sz w:val="24"/>
          <w:szCs w:val="24"/>
        </w:rPr>
        <w:t>Ahmad</w:t>
      </w:r>
    </w:p>
    <w:p w14:paraId="7C7B6690" w14:textId="77777777" w:rsidR="000371AD" w:rsidRDefault="000371AD" w:rsidP="00AE1451">
      <w:pPr>
        <w:rPr>
          <w:rFonts w:ascii="Times New Roman" w:eastAsia="Times New Roman" w:hAnsi="Times New Roman" w:cs="Times New Roman"/>
          <w:b/>
          <w:sz w:val="24"/>
          <w:szCs w:val="24"/>
        </w:rPr>
      </w:pPr>
    </w:p>
    <w:p w14:paraId="7C8D80E9" w14:textId="7BD80BA7" w:rsidR="00AE1451" w:rsidRDefault="00AE1451">
      <w:pPr>
        <w:pStyle w:val="Heading1"/>
        <w:rPr>
          <w:rFonts w:eastAsia="Times New Roman"/>
          <w:bCs/>
        </w:rPr>
        <w:pPrChange w:id="4" w:author="Brian Locke" w:date="2025-06-19T16:26:00Z" w16du:dateUtc="2025-06-19T22:26:00Z">
          <w:pPr/>
        </w:pPrChange>
      </w:pPr>
      <w:r>
        <w:rPr>
          <w:rFonts w:eastAsia="Times New Roman"/>
        </w:rPr>
        <w:t>Introduction:</w:t>
      </w:r>
    </w:p>
    <w:p w14:paraId="5B975617" w14:textId="2B046DA9" w:rsidR="00AE1451" w:rsidRPr="00054773" w:rsidDel="00841D58" w:rsidRDefault="00AE1451" w:rsidP="00AE1451">
      <w:pPr>
        <w:rPr>
          <w:del w:id="5" w:author="Brian Locke" w:date="2025-06-19T16:43:00Z" w16du:dateUtc="2025-06-19T22:43:00Z"/>
          <w:rFonts w:ascii="Times New Roman" w:eastAsia="Times New Roman" w:hAnsi="Times New Roman" w:cs="Times New Roman"/>
          <w:bCs/>
          <w:sz w:val="24"/>
          <w:szCs w:val="24"/>
        </w:rPr>
      </w:pPr>
      <w:commentRangeStart w:id="6"/>
      <w:r w:rsidRPr="00054773">
        <w:rPr>
          <w:rFonts w:ascii="Times New Roman" w:eastAsia="Times New Roman" w:hAnsi="Times New Roman" w:cs="Times New Roman"/>
          <w:bCs/>
          <w:sz w:val="24"/>
          <w:szCs w:val="24"/>
        </w:rPr>
        <w:t>Effective</w:t>
      </w:r>
      <w:commentRangeEnd w:id="6"/>
      <w:r w:rsidR="00226649">
        <w:rPr>
          <w:rStyle w:val="CommentReference"/>
        </w:rPr>
        <w:commentReference w:id="6"/>
      </w:r>
      <w:r w:rsidRPr="00054773">
        <w:rPr>
          <w:rFonts w:ascii="Times New Roman" w:eastAsia="Times New Roman" w:hAnsi="Times New Roman" w:cs="Times New Roman"/>
          <w:bCs/>
          <w:sz w:val="24"/>
          <w:szCs w:val="24"/>
        </w:rPr>
        <w:t xml:space="preserve"> diagnostic reasoning hinges on accurately interpreting clinical </w:t>
      </w:r>
      <w:del w:id="7" w:author="Brian Locke" w:date="2025-06-19T16:11:00Z" w16du:dateUtc="2025-06-19T22:11:00Z">
        <w:r w:rsidRPr="00054773" w:rsidDel="00105BBF">
          <w:rPr>
            <w:rFonts w:ascii="Times New Roman" w:eastAsia="Times New Roman" w:hAnsi="Times New Roman" w:cs="Times New Roman"/>
            <w:bCs/>
            <w:sz w:val="24"/>
            <w:szCs w:val="24"/>
          </w:rPr>
          <w:delText>information</w:delText>
        </w:r>
        <w:r w:rsidDel="00105BBF">
          <w:rPr>
            <w:rFonts w:ascii="Times New Roman" w:eastAsia="Times New Roman" w:hAnsi="Times New Roman" w:cs="Times New Roman"/>
            <w:bCs/>
            <w:sz w:val="24"/>
            <w:szCs w:val="24"/>
          </w:rPr>
          <w:delText xml:space="preserve"> </w:delText>
        </w:r>
      </w:del>
      <w:ins w:id="8" w:author="Brian Locke" w:date="2025-06-19T16:11:00Z" w16du:dateUtc="2025-06-19T22:11:00Z">
        <w:r w:rsidR="00105BBF">
          <w:rPr>
            <w:rFonts w:ascii="Times New Roman" w:eastAsia="Times New Roman" w:hAnsi="Times New Roman" w:cs="Times New Roman"/>
            <w:bCs/>
            <w:sz w:val="24"/>
            <w:szCs w:val="24"/>
          </w:rPr>
          <w:t xml:space="preserve">findings </w:t>
        </w:r>
      </w:ins>
      <w:r>
        <w:rPr>
          <w:rFonts w:ascii="Times New Roman" w:eastAsia="Times New Roman" w:hAnsi="Times New Roman" w:cs="Times New Roman"/>
          <w:bCs/>
          <w:sz w:val="24"/>
          <w:szCs w:val="24"/>
        </w:rPr>
        <w:t>(</w:t>
      </w:r>
      <w:ins w:id="9" w:author="Brian Locke" w:date="2025-06-19T16:11:00Z" w16du:dateUtc="2025-06-19T22:11:00Z">
        <w:r w:rsidR="00105BBF">
          <w:rPr>
            <w:rFonts w:ascii="Times New Roman" w:eastAsia="Times New Roman" w:hAnsi="Times New Roman" w:cs="Times New Roman"/>
            <w:bCs/>
            <w:sz w:val="24"/>
            <w:szCs w:val="24"/>
          </w:rPr>
          <w:t xml:space="preserve">patient </w:t>
        </w:r>
      </w:ins>
      <w:del w:id="10" w:author="Brian Locke" w:date="2025-06-19T16:11:00Z" w16du:dateUtc="2025-06-19T22:11:00Z">
        <w:r w:rsidRPr="00054773" w:rsidDel="00105BBF">
          <w:rPr>
            <w:rFonts w:ascii="Times New Roman" w:eastAsia="Times New Roman" w:hAnsi="Times New Roman" w:cs="Times New Roman"/>
            <w:bCs/>
            <w:sz w:val="24"/>
            <w:szCs w:val="24"/>
          </w:rPr>
          <w:delText xml:space="preserve">such as </w:delText>
        </w:r>
      </w:del>
      <w:r w:rsidRPr="00054773">
        <w:rPr>
          <w:rFonts w:ascii="Times New Roman" w:eastAsia="Times New Roman" w:hAnsi="Times New Roman" w:cs="Times New Roman"/>
          <w:bCs/>
          <w:sz w:val="24"/>
          <w:szCs w:val="24"/>
        </w:rPr>
        <w:t>histor</w:t>
      </w:r>
      <w:del w:id="11" w:author="Brian Locke" w:date="2025-06-19T16:12:00Z" w16du:dateUtc="2025-06-19T22:12:00Z">
        <w:r w:rsidRPr="00054773" w:rsidDel="00105BBF">
          <w:rPr>
            <w:rFonts w:ascii="Times New Roman" w:eastAsia="Times New Roman" w:hAnsi="Times New Roman" w:cs="Times New Roman"/>
            <w:bCs/>
            <w:sz w:val="24"/>
            <w:szCs w:val="24"/>
          </w:rPr>
          <w:delText>ical details</w:delText>
        </w:r>
      </w:del>
      <w:ins w:id="12" w:author="Brian Locke" w:date="2025-06-19T16:12:00Z" w16du:dateUtc="2025-06-19T22:12:00Z">
        <w:r w:rsidR="00105BBF">
          <w:rPr>
            <w:rFonts w:ascii="Times New Roman" w:eastAsia="Times New Roman" w:hAnsi="Times New Roman" w:cs="Times New Roman"/>
            <w:bCs/>
            <w:sz w:val="24"/>
            <w:szCs w:val="24"/>
          </w:rPr>
          <w:t>y</w:t>
        </w:r>
      </w:ins>
      <w:r w:rsidRPr="00054773">
        <w:rPr>
          <w:rFonts w:ascii="Times New Roman" w:eastAsia="Times New Roman" w:hAnsi="Times New Roman" w:cs="Times New Roman"/>
          <w:bCs/>
          <w:sz w:val="24"/>
          <w:szCs w:val="24"/>
        </w:rPr>
        <w:t xml:space="preserve">, </w:t>
      </w:r>
      <w:del w:id="13" w:author="Brian Locke" w:date="2025-06-19T16:12:00Z" w16du:dateUtc="2025-06-19T22:12:00Z">
        <w:r w:rsidRPr="00054773" w:rsidDel="00105BBF">
          <w:rPr>
            <w:rFonts w:ascii="Times New Roman" w:eastAsia="Times New Roman" w:hAnsi="Times New Roman" w:cs="Times New Roman"/>
            <w:bCs/>
            <w:sz w:val="24"/>
            <w:szCs w:val="24"/>
          </w:rPr>
          <w:delText xml:space="preserve">patient </w:delText>
        </w:r>
      </w:del>
      <w:r w:rsidRPr="00054773">
        <w:rPr>
          <w:rFonts w:ascii="Times New Roman" w:eastAsia="Times New Roman" w:hAnsi="Times New Roman" w:cs="Times New Roman"/>
          <w:bCs/>
          <w:sz w:val="24"/>
          <w:szCs w:val="24"/>
        </w:rPr>
        <w:t>symptoms,</w:t>
      </w:r>
      <w:ins w:id="14" w:author="Brian Locke" w:date="2025-06-19T16:41:00Z" w16du:dateUtc="2025-06-19T22:41:00Z">
        <w:r w:rsidR="00841D58">
          <w:rPr>
            <w:rFonts w:ascii="Times New Roman" w:eastAsia="Times New Roman" w:hAnsi="Times New Roman" w:cs="Times New Roman"/>
            <w:bCs/>
            <w:sz w:val="24"/>
            <w:szCs w:val="24"/>
          </w:rPr>
          <w:t xml:space="preserve"> </w:t>
        </w:r>
      </w:ins>
      <w:del w:id="15" w:author="Brian Locke" w:date="2025-06-19T16:41:00Z" w16du:dateUtc="2025-06-19T22:41:00Z">
        <w:r w:rsidRPr="00054773" w:rsidDel="00841D58">
          <w:rPr>
            <w:rFonts w:ascii="Times New Roman" w:eastAsia="Times New Roman" w:hAnsi="Times New Roman" w:cs="Times New Roman"/>
            <w:bCs/>
            <w:sz w:val="24"/>
            <w:szCs w:val="24"/>
          </w:rPr>
          <w:delText xml:space="preserve"> </w:delText>
        </w:r>
      </w:del>
      <w:r w:rsidRPr="00054773">
        <w:rPr>
          <w:rFonts w:ascii="Times New Roman" w:eastAsia="Times New Roman" w:hAnsi="Times New Roman" w:cs="Times New Roman"/>
          <w:bCs/>
          <w:sz w:val="24"/>
          <w:szCs w:val="24"/>
        </w:rPr>
        <w:t xml:space="preserve">examination </w:t>
      </w:r>
      <w:del w:id="16" w:author="Brian Locke" w:date="2025-06-19T16:12:00Z" w16du:dateUtc="2025-06-19T22:12:00Z">
        <w:r w:rsidRPr="00054773" w:rsidDel="00105BBF">
          <w:rPr>
            <w:rFonts w:ascii="Times New Roman" w:eastAsia="Times New Roman" w:hAnsi="Times New Roman" w:cs="Times New Roman"/>
            <w:bCs/>
            <w:sz w:val="24"/>
            <w:szCs w:val="24"/>
          </w:rPr>
          <w:delText xml:space="preserve">findings, </w:delText>
        </w:r>
      </w:del>
      <w:r w:rsidRPr="00054773">
        <w:rPr>
          <w:rFonts w:ascii="Times New Roman" w:eastAsia="Times New Roman" w:hAnsi="Times New Roman" w:cs="Times New Roman"/>
          <w:bCs/>
          <w:sz w:val="24"/>
          <w:szCs w:val="24"/>
        </w:rPr>
        <w:t>and test results</w:t>
      </w:r>
      <w:r>
        <w:rPr>
          <w:rFonts w:ascii="Times New Roman" w:eastAsia="Times New Roman" w:hAnsi="Times New Roman" w:cs="Times New Roman"/>
          <w:bCs/>
          <w:sz w:val="24"/>
          <w:szCs w:val="24"/>
        </w:rPr>
        <w:t xml:space="preserve">) </w:t>
      </w:r>
      <w:r w:rsidRPr="00054773">
        <w:rPr>
          <w:rFonts w:ascii="Times New Roman" w:eastAsia="Times New Roman" w:hAnsi="Times New Roman" w:cs="Times New Roman"/>
          <w:bCs/>
          <w:sz w:val="24"/>
          <w:szCs w:val="24"/>
        </w:rPr>
        <w:t xml:space="preserve">to </w:t>
      </w:r>
      <w:ins w:id="17" w:author="Brian Locke" w:date="2025-06-19T16:13:00Z" w16du:dateUtc="2025-06-19T22:13:00Z">
        <w:r w:rsidR="00105BBF">
          <w:rPr>
            <w:rFonts w:ascii="Times New Roman" w:eastAsia="Times New Roman" w:hAnsi="Times New Roman" w:cs="Times New Roman"/>
            <w:bCs/>
            <w:sz w:val="24"/>
            <w:szCs w:val="24"/>
          </w:rPr>
          <w:t xml:space="preserve">refine </w:t>
        </w:r>
      </w:ins>
      <w:del w:id="18" w:author="Brian Locke" w:date="2025-06-19T16:13:00Z" w16du:dateUtc="2025-06-19T22:13:00Z">
        <w:r w:rsidRPr="00054773" w:rsidDel="00105BBF">
          <w:rPr>
            <w:rFonts w:ascii="Times New Roman" w:eastAsia="Times New Roman" w:hAnsi="Times New Roman" w:cs="Times New Roman"/>
            <w:bCs/>
            <w:sz w:val="24"/>
            <w:szCs w:val="24"/>
          </w:rPr>
          <w:delText>adjust the</w:delText>
        </w:r>
      </w:del>
      <w:ins w:id="19" w:author="Brian Locke" w:date="2025-06-19T16:13:00Z" w16du:dateUtc="2025-06-19T22:13:00Z">
        <w:r w:rsidR="00105BBF">
          <w:rPr>
            <w:rFonts w:ascii="Times New Roman" w:eastAsia="Times New Roman" w:hAnsi="Times New Roman" w:cs="Times New Roman"/>
            <w:bCs/>
            <w:sz w:val="24"/>
            <w:szCs w:val="24"/>
          </w:rPr>
          <w:t>disease</w:t>
        </w:r>
      </w:ins>
      <w:r w:rsidRPr="00054773">
        <w:rPr>
          <w:rFonts w:ascii="Times New Roman" w:eastAsia="Times New Roman" w:hAnsi="Times New Roman" w:cs="Times New Roman"/>
          <w:bCs/>
          <w:sz w:val="24"/>
          <w:szCs w:val="24"/>
        </w:rPr>
        <w:t xml:space="preserve"> probability </w:t>
      </w:r>
      <w:del w:id="20" w:author="Brian Locke" w:date="2025-06-19T16:13:00Z" w16du:dateUtc="2025-06-19T22:13:00Z">
        <w:r w:rsidRPr="00054773" w:rsidDel="00105BBF">
          <w:rPr>
            <w:rFonts w:ascii="Times New Roman" w:eastAsia="Times New Roman" w:hAnsi="Times New Roman" w:cs="Times New Roman"/>
            <w:bCs/>
            <w:sz w:val="24"/>
            <w:szCs w:val="24"/>
          </w:rPr>
          <w:delText>of a disease being present</w:delText>
        </w:r>
      </w:del>
      <w:ins w:id="21" w:author="Brian Locke" w:date="2025-06-19T16:13:00Z" w16du:dateUtc="2025-06-19T22:13:00Z">
        <w:r w:rsidR="00105BBF">
          <w:rPr>
            <w:rFonts w:ascii="Times New Roman" w:eastAsia="Times New Roman" w:hAnsi="Times New Roman" w:cs="Times New Roman"/>
            <w:bCs/>
            <w:sz w:val="24"/>
            <w:szCs w:val="24"/>
          </w:rPr>
          <w:t>estimates</w:t>
        </w:r>
      </w:ins>
      <w:r w:rsidRPr="00054773">
        <w:rPr>
          <w:rFonts w:ascii="Times New Roman" w:eastAsia="Times New Roman" w:hAnsi="Times New Roman" w:cs="Times New Roman"/>
          <w:bCs/>
          <w:sz w:val="24"/>
          <w:szCs w:val="24"/>
        </w:rPr>
        <w:t xml:space="preserve">. </w:t>
      </w:r>
      <w:ins w:id="22" w:author="Brian Locke" w:date="2025-06-19T16:13:00Z" w16du:dateUtc="2025-06-19T22:13:00Z">
        <w:r w:rsidR="00105BBF">
          <w:rPr>
            <w:rFonts w:ascii="Times New Roman" w:eastAsia="Times New Roman" w:hAnsi="Times New Roman" w:cs="Times New Roman"/>
            <w:bCs/>
            <w:sz w:val="24"/>
            <w:szCs w:val="24"/>
          </w:rPr>
          <w:t xml:space="preserve">Ideally, </w:t>
        </w:r>
      </w:ins>
      <w:del w:id="23" w:author="Brian Locke" w:date="2025-06-19T16:13:00Z" w16du:dateUtc="2025-06-19T22:13:00Z">
        <w:r w:rsidRPr="00054773" w:rsidDel="00105BBF">
          <w:rPr>
            <w:rFonts w:ascii="Times New Roman" w:eastAsia="Times New Roman" w:hAnsi="Times New Roman" w:cs="Times New Roman"/>
            <w:bCs/>
            <w:sz w:val="24"/>
            <w:szCs w:val="24"/>
          </w:rPr>
          <w:delText xml:space="preserve">This </w:delText>
        </w:r>
      </w:del>
      <w:ins w:id="24" w:author="Brian Locke" w:date="2025-06-19T16:13:00Z" w16du:dateUtc="2025-06-19T22:13:00Z">
        <w:r w:rsidR="00105BBF">
          <w:rPr>
            <w:rFonts w:ascii="Times New Roman" w:eastAsia="Times New Roman" w:hAnsi="Times New Roman" w:cs="Times New Roman"/>
            <w:bCs/>
            <w:sz w:val="24"/>
            <w:szCs w:val="24"/>
          </w:rPr>
          <w:t>t</w:t>
        </w:r>
        <w:r w:rsidR="00105BBF" w:rsidRPr="00054773">
          <w:rPr>
            <w:rFonts w:ascii="Times New Roman" w:eastAsia="Times New Roman" w:hAnsi="Times New Roman" w:cs="Times New Roman"/>
            <w:bCs/>
            <w:sz w:val="24"/>
            <w:szCs w:val="24"/>
          </w:rPr>
          <w:t xml:space="preserve">his </w:t>
        </w:r>
      </w:ins>
      <w:ins w:id="25" w:author="Brian Locke" w:date="2025-06-19T16:14:00Z" w16du:dateUtc="2025-06-19T22:14:00Z">
        <w:r w:rsidR="00105BBF">
          <w:rPr>
            <w:rFonts w:ascii="Times New Roman" w:eastAsia="Times New Roman" w:hAnsi="Times New Roman" w:cs="Times New Roman"/>
            <w:bCs/>
            <w:sz w:val="24"/>
            <w:szCs w:val="24"/>
          </w:rPr>
          <w:t>process is</w:t>
        </w:r>
      </w:ins>
      <w:del w:id="26" w:author="Brian Locke" w:date="2025-06-19T16:14:00Z" w16du:dateUtc="2025-06-19T22:14:00Z">
        <w:r w:rsidRPr="00054773" w:rsidDel="00105BBF">
          <w:rPr>
            <w:rFonts w:ascii="Times New Roman" w:eastAsia="Times New Roman" w:hAnsi="Times New Roman" w:cs="Times New Roman"/>
            <w:bCs/>
            <w:sz w:val="24"/>
            <w:szCs w:val="24"/>
          </w:rPr>
          <w:delText>interpretation is ideally</w:delText>
        </w:r>
      </w:del>
      <w:r w:rsidRPr="00054773">
        <w:rPr>
          <w:rFonts w:ascii="Times New Roman" w:eastAsia="Times New Roman" w:hAnsi="Times New Roman" w:cs="Times New Roman"/>
          <w:bCs/>
          <w:sz w:val="24"/>
          <w:szCs w:val="24"/>
        </w:rPr>
        <w:t xml:space="preserve"> guided by likelihood ratios (LRs), </w:t>
      </w:r>
      <w:del w:id="27" w:author="Brian Locke" w:date="2025-06-19T16:16:00Z" w16du:dateUtc="2025-06-19T22:16:00Z">
        <w:r w:rsidRPr="00054773" w:rsidDel="00105BBF">
          <w:rPr>
            <w:rFonts w:ascii="Times New Roman" w:eastAsia="Times New Roman" w:hAnsi="Times New Roman" w:cs="Times New Roman"/>
            <w:bCs/>
            <w:sz w:val="24"/>
            <w:szCs w:val="24"/>
          </w:rPr>
          <w:delText>statistical measures that</w:delText>
        </w:r>
      </w:del>
      <w:ins w:id="28" w:author="Brian Locke" w:date="2025-06-19T16:16:00Z" w16du:dateUtc="2025-06-19T22:16:00Z">
        <w:r w:rsidR="00105BBF">
          <w:rPr>
            <w:rFonts w:ascii="Times New Roman" w:eastAsia="Times New Roman" w:hAnsi="Times New Roman" w:cs="Times New Roman"/>
            <w:bCs/>
            <w:sz w:val="24"/>
            <w:szCs w:val="24"/>
          </w:rPr>
          <w:t>which</w:t>
        </w:r>
      </w:ins>
      <w:r w:rsidRPr="00054773">
        <w:rPr>
          <w:rFonts w:ascii="Times New Roman" w:eastAsia="Times New Roman" w:hAnsi="Times New Roman" w:cs="Times New Roman"/>
          <w:bCs/>
          <w:sz w:val="24"/>
          <w:szCs w:val="24"/>
        </w:rPr>
        <w:t xml:space="preserve"> quantify how</w:t>
      </w:r>
      <w:ins w:id="29" w:author="Brian Locke" w:date="2025-06-19T16:41:00Z" w16du:dateUtc="2025-06-19T22:41:00Z">
        <w:r w:rsidR="00841D58">
          <w:rPr>
            <w:rFonts w:ascii="Times New Roman" w:eastAsia="Times New Roman" w:hAnsi="Times New Roman" w:cs="Times New Roman"/>
            <w:bCs/>
            <w:sz w:val="24"/>
            <w:szCs w:val="24"/>
          </w:rPr>
          <w:t xml:space="preserve"> strongly</w:t>
        </w:r>
      </w:ins>
      <w:r w:rsidRPr="00054773">
        <w:rPr>
          <w:rFonts w:ascii="Times New Roman" w:eastAsia="Times New Roman" w:hAnsi="Times New Roman" w:cs="Times New Roman"/>
          <w:bCs/>
          <w:sz w:val="24"/>
          <w:szCs w:val="24"/>
        </w:rPr>
        <w:t xml:space="preserve"> </w:t>
      </w:r>
      <w:del w:id="30" w:author="Brian Locke" w:date="2025-06-19T16:14:00Z" w16du:dateUtc="2025-06-19T22:14:00Z">
        <w:r w:rsidRPr="00054773" w:rsidDel="00105BBF">
          <w:rPr>
            <w:rFonts w:ascii="Times New Roman" w:eastAsia="Times New Roman" w:hAnsi="Times New Roman" w:cs="Times New Roman"/>
            <w:bCs/>
            <w:sz w:val="24"/>
            <w:szCs w:val="24"/>
          </w:rPr>
          <w:delText xml:space="preserve">strongly </w:delText>
        </w:r>
      </w:del>
      <w:del w:id="31" w:author="Brian Locke" w:date="2025-06-19T16:34:00Z" w16du:dateUtc="2025-06-19T22:34:00Z">
        <w:r w:rsidRPr="00054773" w:rsidDel="00530A93">
          <w:rPr>
            <w:rFonts w:ascii="Times New Roman" w:eastAsia="Times New Roman" w:hAnsi="Times New Roman" w:cs="Times New Roman"/>
            <w:bCs/>
            <w:sz w:val="24"/>
            <w:szCs w:val="24"/>
          </w:rPr>
          <w:delText xml:space="preserve">a </w:delText>
        </w:r>
      </w:del>
      <w:r w:rsidRPr="00054773">
        <w:rPr>
          <w:rFonts w:ascii="Times New Roman" w:eastAsia="Times New Roman" w:hAnsi="Times New Roman" w:cs="Times New Roman"/>
          <w:bCs/>
          <w:sz w:val="24"/>
          <w:szCs w:val="24"/>
        </w:rPr>
        <w:t>particular finding</w:t>
      </w:r>
      <w:ins w:id="32" w:author="Brian Locke" w:date="2025-06-19T16:15:00Z" w16du:dateUtc="2025-06-19T22:15:00Z">
        <w:r w:rsidR="00105BBF">
          <w:rPr>
            <w:rFonts w:ascii="Times New Roman" w:eastAsia="Times New Roman" w:hAnsi="Times New Roman" w:cs="Times New Roman"/>
            <w:bCs/>
            <w:sz w:val="24"/>
            <w:szCs w:val="24"/>
          </w:rPr>
          <w:t>s</w:t>
        </w:r>
      </w:ins>
      <w:r w:rsidRPr="00054773">
        <w:rPr>
          <w:rFonts w:ascii="Times New Roman" w:eastAsia="Times New Roman" w:hAnsi="Times New Roman" w:cs="Times New Roman"/>
          <w:bCs/>
          <w:sz w:val="24"/>
          <w:szCs w:val="24"/>
        </w:rPr>
        <w:t xml:space="preserve"> influence</w:t>
      </w:r>
      <w:del w:id="33" w:author="Brian Locke" w:date="2025-06-19T16:15:00Z" w16du:dateUtc="2025-06-19T22:15:00Z">
        <w:r w:rsidRPr="00054773" w:rsidDel="00105BBF">
          <w:rPr>
            <w:rFonts w:ascii="Times New Roman" w:eastAsia="Times New Roman" w:hAnsi="Times New Roman" w:cs="Times New Roman"/>
            <w:bCs/>
            <w:sz w:val="24"/>
            <w:szCs w:val="24"/>
          </w:rPr>
          <w:delText>s</w:delText>
        </w:r>
      </w:del>
      <w:r w:rsidRPr="00054773">
        <w:rPr>
          <w:rFonts w:ascii="Times New Roman" w:eastAsia="Times New Roman" w:hAnsi="Times New Roman" w:cs="Times New Roman"/>
          <w:bCs/>
          <w:sz w:val="24"/>
          <w:szCs w:val="24"/>
        </w:rPr>
        <w:t xml:space="preserve"> the </w:t>
      </w:r>
      <w:del w:id="34" w:author="Brian Locke" w:date="2025-06-19T16:35:00Z" w16du:dateUtc="2025-06-19T22:35:00Z">
        <w:r w:rsidRPr="00054773" w:rsidDel="00530A93">
          <w:rPr>
            <w:rFonts w:ascii="Times New Roman" w:eastAsia="Times New Roman" w:hAnsi="Times New Roman" w:cs="Times New Roman"/>
            <w:bCs/>
            <w:sz w:val="24"/>
            <w:szCs w:val="24"/>
          </w:rPr>
          <w:delText xml:space="preserve">probability </w:delText>
        </w:r>
      </w:del>
      <w:ins w:id="35" w:author="Brian Locke" w:date="2025-06-19T16:35:00Z" w16du:dateUtc="2025-06-19T22:35:00Z">
        <w:r w:rsidR="00530A93">
          <w:rPr>
            <w:rFonts w:ascii="Times New Roman" w:eastAsia="Times New Roman" w:hAnsi="Times New Roman" w:cs="Times New Roman"/>
            <w:bCs/>
            <w:sz w:val="24"/>
            <w:szCs w:val="24"/>
          </w:rPr>
          <w:t>odds</w:t>
        </w:r>
        <w:r w:rsidR="00530A93" w:rsidRPr="00054773">
          <w:rPr>
            <w:rFonts w:ascii="Times New Roman" w:eastAsia="Times New Roman" w:hAnsi="Times New Roman" w:cs="Times New Roman"/>
            <w:bCs/>
            <w:sz w:val="24"/>
            <w:szCs w:val="24"/>
          </w:rPr>
          <w:t xml:space="preserve"> </w:t>
        </w:r>
      </w:ins>
      <w:r w:rsidRPr="00054773">
        <w:rPr>
          <w:rFonts w:ascii="Times New Roman" w:eastAsia="Times New Roman" w:hAnsi="Times New Roman" w:cs="Times New Roman"/>
          <w:bCs/>
          <w:sz w:val="24"/>
          <w:szCs w:val="24"/>
        </w:rPr>
        <w:t>of disease</w:t>
      </w:r>
      <w:ins w:id="36" w:author="Brian Locke" w:date="2025-06-19T16:15:00Z" w16du:dateUtc="2025-06-19T22:15:00Z">
        <w:r w:rsidR="00105BBF">
          <w:rPr>
            <w:rFonts w:ascii="Times New Roman" w:eastAsia="Times New Roman" w:hAnsi="Times New Roman" w:cs="Times New Roman"/>
            <w:bCs/>
            <w:sz w:val="24"/>
            <w:szCs w:val="24"/>
          </w:rPr>
          <w:t>.</w:t>
        </w:r>
      </w:ins>
      <w:del w:id="37" w:author="Brian Locke" w:date="2025-06-19T16:15:00Z" w16du:dateUtc="2025-06-19T22:15:00Z">
        <w:r w:rsidRPr="00054773" w:rsidDel="00105BBF">
          <w:rPr>
            <w:rFonts w:ascii="Times New Roman" w:eastAsia="Times New Roman" w:hAnsi="Times New Roman" w:cs="Times New Roman"/>
            <w:bCs/>
            <w:sz w:val="24"/>
            <w:szCs w:val="24"/>
          </w:rPr>
          <w:delText xml:space="preserve"> by comparing the odds of disease before and after observing that finding.</w:delText>
        </w:r>
      </w:del>
      <w:r w:rsidRPr="00054773">
        <w:rPr>
          <w:rFonts w:ascii="Times New Roman" w:eastAsia="Times New Roman" w:hAnsi="Times New Roman" w:cs="Times New Roman"/>
          <w:bCs/>
          <w:sz w:val="24"/>
          <w:szCs w:val="24"/>
        </w:rPr>
        <w:t xml:space="preserve"> </w:t>
      </w:r>
      <w:ins w:id="38" w:author="Brian Locke" w:date="2025-06-19T16:16:00Z" w16du:dateUtc="2025-06-19T22:16:00Z">
        <w:r w:rsidR="00105BBF">
          <w:rPr>
            <w:rFonts w:ascii="Times New Roman" w:eastAsia="Times New Roman" w:hAnsi="Times New Roman" w:cs="Times New Roman"/>
            <w:bCs/>
            <w:sz w:val="24"/>
            <w:szCs w:val="24"/>
          </w:rPr>
          <w:t xml:space="preserve">However, </w:t>
        </w:r>
      </w:ins>
      <w:del w:id="39" w:author="Brian Locke" w:date="2025-06-19T16:16:00Z" w16du:dateUtc="2025-06-19T22:16:00Z">
        <w:r w:rsidRPr="00054773" w:rsidDel="00105BBF">
          <w:rPr>
            <w:rFonts w:ascii="Times New Roman" w:eastAsia="Times New Roman" w:hAnsi="Times New Roman" w:cs="Times New Roman"/>
            <w:bCs/>
            <w:sz w:val="24"/>
            <w:szCs w:val="24"/>
          </w:rPr>
          <w:delText xml:space="preserve">Despite their theoretical utility, </w:delText>
        </w:r>
      </w:del>
      <w:r w:rsidRPr="00054773">
        <w:rPr>
          <w:rFonts w:ascii="Times New Roman" w:eastAsia="Times New Roman" w:hAnsi="Times New Roman" w:cs="Times New Roman"/>
          <w:bCs/>
          <w:sz w:val="24"/>
          <w:szCs w:val="24"/>
        </w:rPr>
        <w:t>empirically</w:t>
      </w:r>
      <w:ins w:id="40" w:author="Brian Locke" w:date="2025-06-19T16:16:00Z" w16du:dateUtc="2025-06-19T22:16:00Z">
        <w:r w:rsidR="00105BBF">
          <w:rPr>
            <w:rFonts w:ascii="Times New Roman" w:eastAsia="Times New Roman" w:hAnsi="Times New Roman" w:cs="Times New Roman"/>
            <w:bCs/>
            <w:sz w:val="24"/>
            <w:szCs w:val="24"/>
          </w:rPr>
          <w:t>-</w:t>
        </w:r>
      </w:ins>
      <w:del w:id="41" w:author="Brian Locke" w:date="2025-06-19T16:16:00Z" w16du:dateUtc="2025-06-19T22:16:00Z">
        <w:r w:rsidRPr="00054773" w:rsidDel="00105BBF">
          <w:rPr>
            <w:rFonts w:ascii="Times New Roman" w:eastAsia="Times New Roman" w:hAnsi="Times New Roman" w:cs="Times New Roman"/>
            <w:bCs/>
            <w:sz w:val="24"/>
            <w:szCs w:val="24"/>
          </w:rPr>
          <w:delText xml:space="preserve"> </w:delText>
        </w:r>
      </w:del>
      <w:r w:rsidRPr="00054773">
        <w:rPr>
          <w:rFonts w:ascii="Times New Roman" w:eastAsia="Times New Roman" w:hAnsi="Times New Roman" w:cs="Times New Roman"/>
          <w:bCs/>
          <w:sz w:val="24"/>
          <w:szCs w:val="24"/>
        </w:rPr>
        <w:t xml:space="preserve">derived </w:t>
      </w:r>
      <w:del w:id="42" w:author="Brian Locke" w:date="2025-06-19T16:18:00Z" w16du:dateUtc="2025-06-19T22:18:00Z">
        <w:r w:rsidRPr="00054773" w:rsidDel="00226649">
          <w:rPr>
            <w:rFonts w:ascii="Times New Roman" w:eastAsia="Times New Roman" w:hAnsi="Times New Roman" w:cs="Times New Roman"/>
            <w:bCs/>
            <w:sz w:val="24"/>
            <w:szCs w:val="24"/>
          </w:rPr>
          <w:delText>likelihood ratio</w:delText>
        </w:r>
      </w:del>
      <w:ins w:id="43" w:author="Brian Locke" w:date="2025-06-19T16:18:00Z" w16du:dateUtc="2025-06-19T22:18:00Z">
        <w:r w:rsidR="00226649">
          <w:rPr>
            <w:rFonts w:ascii="Times New Roman" w:eastAsia="Times New Roman" w:hAnsi="Times New Roman" w:cs="Times New Roman"/>
            <w:bCs/>
            <w:sz w:val="24"/>
            <w:szCs w:val="24"/>
          </w:rPr>
          <w:t>LR</w:t>
        </w:r>
      </w:ins>
      <w:r w:rsidRPr="00054773">
        <w:rPr>
          <w:rFonts w:ascii="Times New Roman" w:eastAsia="Times New Roman" w:hAnsi="Times New Roman" w:cs="Times New Roman"/>
          <w:bCs/>
          <w:sz w:val="24"/>
          <w:szCs w:val="24"/>
        </w:rPr>
        <w:t xml:space="preserve">s </w:t>
      </w:r>
      <w:del w:id="44" w:author="Brian Locke" w:date="2025-06-19T16:17:00Z" w16du:dateUtc="2025-06-19T22:17:00Z">
        <w:r w:rsidRPr="00054773" w:rsidDel="00226649">
          <w:rPr>
            <w:rFonts w:ascii="Times New Roman" w:eastAsia="Times New Roman" w:hAnsi="Times New Roman" w:cs="Times New Roman"/>
            <w:bCs/>
            <w:sz w:val="24"/>
            <w:szCs w:val="24"/>
          </w:rPr>
          <w:delText xml:space="preserve">are challenging to obtain. Diagnostic accuracy studies, the gold standard for generating reliable LRs, require extensive resources, meticulous study designs, and substantial time investments. </w:delText>
        </w:r>
      </w:del>
      <w:del w:id="45" w:author="Brian Locke" w:date="2025-06-19T16:35:00Z" w16du:dateUtc="2025-06-19T22:35:00Z">
        <w:r w:rsidRPr="00054773" w:rsidDel="00530A93">
          <w:rPr>
            <w:rFonts w:ascii="Times New Roman" w:eastAsia="Times New Roman" w:hAnsi="Times New Roman" w:cs="Times New Roman"/>
            <w:bCs/>
            <w:sz w:val="24"/>
            <w:szCs w:val="24"/>
          </w:rPr>
          <w:delText>Consequently, r</w:delText>
        </w:r>
      </w:del>
      <w:del w:id="46" w:author="Brian Locke" w:date="2025-06-19T16:43:00Z" w16du:dateUtc="2025-06-19T22:43:00Z">
        <w:r w:rsidRPr="00054773" w:rsidDel="00841D58">
          <w:rPr>
            <w:rFonts w:ascii="Times New Roman" w:eastAsia="Times New Roman" w:hAnsi="Times New Roman" w:cs="Times New Roman"/>
            <w:bCs/>
            <w:sz w:val="24"/>
            <w:szCs w:val="24"/>
          </w:rPr>
          <w:delText>eliable, empirically</w:delText>
        </w:r>
      </w:del>
      <w:del w:id="47" w:author="Brian Locke" w:date="2025-06-19T16:18:00Z" w16du:dateUtc="2025-06-19T22:18:00Z">
        <w:r w:rsidRPr="00054773" w:rsidDel="00226649">
          <w:rPr>
            <w:rFonts w:ascii="Times New Roman" w:eastAsia="Times New Roman" w:hAnsi="Times New Roman" w:cs="Times New Roman"/>
            <w:bCs/>
            <w:sz w:val="24"/>
            <w:szCs w:val="24"/>
          </w:rPr>
          <w:delText xml:space="preserve"> validated </w:delText>
        </w:r>
      </w:del>
      <w:del w:id="48" w:author="Brian Locke" w:date="2025-06-19T16:43:00Z" w16du:dateUtc="2025-06-19T22:43:00Z">
        <w:r w:rsidRPr="00054773" w:rsidDel="00841D58">
          <w:rPr>
            <w:rFonts w:ascii="Times New Roman" w:eastAsia="Times New Roman" w:hAnsi="Times New Roman" w:cs="Times New Roman"/>
            <w:bCs/>
            <w:sz w:val="24"/>
            <w:szCs w:val="24"/>
          </w:rPr>
          <w:delText xml:space="preserve">LRs </w:delText>
        </w:r>
      </w:del>
      <w:r w:rsidRPr="00054773">
        <w:rPr>
          <w:rFonts w:ascii="Times New Roman" w:eastAsia="Times New Roman" w:hAnsi="Times New Roman" w:cs="Times New Roman"/>
          <w:bCs/>
          <w:sz w:val="24"/>
          <w:szCs w:val="24"/>
        </w:rPr>
        <w:t>exist only for a limited subset of clinical findings</w:t>
      </w:r>
      <w:ins w:id="49" w:author="Brian Locke" w:date="2025-06-19T18:03:00Z" w16du:dateUtc="2025-06-20T00:03:00Z">
        <w:r w:rsidR="00E04093">
          <w:rPr>
            <w:rFonts w:ascii="Times New Roman" w:eastAsia="Times New Roman" w:hAnsi="Times New Roman" w:cs="Times New Roman"/>
            <w:bCs/>
            <w:sz w:val="24"/>
            <w:szCs w:val="24"/>
          </w:rPr>
          <w:t xml:space="preserve">, </w:t>
        </w:r>
      </w:ins>
      <w:del w:id="50" w:author="Brian Locke" w:date="2025-06-19T16:43:00Z" w16du:dateUtc="2025-06-19T22:43:00Z">
        <w:r w:rsidRPr="00054773" w:rsidDel="00841D58">
          <w:rPr>
            <w:rFonts w:ascii="Times New Roman" w:eastAsia="Times New Roman" w:hAnsi="Times New Roman" w:cs="Times New Roman"/>
            <w:bCs/>
            <w:sz w:val="24"/>
            <w:szCs w:val="24"/>
          </w:rPr>
          <w:delText>,</w:delText>
        </w:r>
      </w:del>
      <w:del w:id="51" w:author="Brian Locke" w:date="2025-06-19T18:03:00Z" w16du:dateUtc="2025-06-20T00:03:00Z">
        <w:r w:rsidRPr="00054773" w:rsidDel="00E04093">
          <w:rPr>
            <w:rFonts w:ascii="Times New Roman" w:eastAsia="Times New Roman" w:hAnsi="Times New Roman" w:cs="Times New Roman"/>
            <w:bCs/>
            <w:sz w:val="24"/>
            <w:szCs w:val="24"/>
          </w:rPr>
          <w:delText xml:space="preserve"> </w:delText>
        </w:r>
      </w:del>
      <w:r w:rsidRPr="00054773">
        <w:rPr>
          <w:rFonts w:ascii="Times New Roman" w:eastAsia="Times New Roman" w:hAnsi="Times New Roman" w:cs="Times New Roman"/>
          <w:bCs/>
          <w:sz w:val="24"/>
          <w:szCs w:val="24"/>
        </w:rPr>
        <w:t>conditions</w:t>
      </w:r>
      <w:ins w:id="52" w:author="Brian Locke" w:date="2025-06-19T18:03:00Z" w16du:dateUtc="2025-06-20T00:03:00Z">
        <w:r w:rsidR="00E04093">
          <w:rPr>
            <w:rFonts w:ascii="Times New Roman" w:eastAsia="Times New Roman" w:hAnsi="Times New Roman" w:cs="Times New Roman"/>
            <w:bCs/>
            <w:sz w:val="24"/>
            <w:szCs w:val="24"/>
          </w:rPr>
          <w:t xml:space="preserve">, and </w:t>
        </w:r>
        <w:commentRangeStart w:id="53"/>
        <w:r w:rsidR="00E04093">
          <w:rPr>
            <w:rFonts w:ascii="Times New Roman" w:eastAsia="Times New Roman" w:hAnsi="Times New Roman" w:cs="Times New Roman"/>
            <w:bCs/>
            <w:sz w:val="24"/>
            <w:szCs w:val="24"/>
          </w:rPr>
          <w:t>contexts</w:t>
        </w:r>
        <w:commentRangeEnd w:id="53"/>
        <w:r w:rsidR="00E04093">
          <w:rPr>
            <w:rStyle w:val="CommentReference"/>
          </w:rPr>
          <w:commentReference w:id="53"/>
        </w:r>
      </w:ins>
      <w:del w:id="54" w:author="Brian Locke" w:date="2025-06-19T16:43:00Z" w16du:dateUtc="2025-06-19T22:43:00Z">
        <w:r w:rsidRPr="00054773" w:rsidDel="00841D58">
          <w:rPr>
            <w:rFonts w:ascii="Times New Roman" w:eastAsia="Times New Roman" w:hAnsi="Times New Roman" w:cs="Times New Roman"/>
            <w:bCs/>
            <w:sz w:val="24"/>
            <w:szCs w:val="24"/>
          </w:rPr>
          <w:delText>, and scenarios.</w:delText>
        </w:r>
      </w:del>
    </w:p>
    <w:p w14:paraId="57CE9C7A" w14:textId="6881D17A" w:rsidR="00AE1451" w:rsidRPr="002761E2" w:rsidRDefault="00841D58" w:rsidP="00AE1451">
      <w:pPr>
        <w:rPr>
          <w:ins w:id="55" w:author="Brian Locke" w:date="2025-06-19T16:43:00Z" w16du:dateUtc="2025-06-19T22:43:00Z"/>
          <w:rFonts w:ascii="Times New Roman" w:eastAsia="Times New Roman" w:hAnsi="Times New Roman" w:cs="Times New Roman"/>
          <w:bCs/>
          <w:sz w:val="24"/>
          <w:szCs w:val="24"/>
        </w:rPr>
      </w:pPr>
      <w:ins w:id="56" w:author="Brian Locke" w:date="2025-06-19T16:43:00Z" w16du:dateUtc="2025-06-19T22:43:00Z">
        <w:r>
          <w:rPr>
            <w:rFonts w:ascii="Times New Roman" w:eastAsia="Times New Roman" w:hAnsi="Times New Roman" w:cs="Times New Roman"/>
            <w:bCs/>
            <w:sz w:val="24"/>
            <w:szCs w:val="24"/>
          </w:rPr>
          <w:t xml:space="preserve"> because estimating them</w:t>
        </w:r>
        <w:commentRangeStart w:id="57"/>
        <w:r>
          <w:rPr>
            <w:rFonts w:ascii="Times New Roman" w:eastAsia="Times New Roman" w:hAnsi="Times New Roman" w:cs="Times New Roman"/>
            <w:bCs/>
            <w:sz w:val="24"/>
            <w:szCs w:val="24"/>
          </w:rPr>
          <w:t xml:space="preserve"> requires</w:t>
        </w:r>
      </w:ins>
      <w:ins w:id="58" w:author="Brian Locke" w:date="2025-06-19T17:57:00Z" w16du:dateUtc="2025-06-19T23:57:00Z">
        <w:r w:rsidR="002761E2">
          <w:rPr>
            <w:rFonts w:ascii="Times New Roman" w:eastAsia="Times New Roman" w:hAnsi="Times New Roman" w:cs="Times New Roman"/>
            <w:bCs/>
            <w:sz w:val="24"/>
            <w:szCs w:val="24"/>
          </w:rPr>
          <w:t xml:space="preserve"> </w:t>
        </w:r>
        <w:commentRangeEnd w:id="57"/>
        <w:r w:rsidR="00E04093">
          <w:rPr>
            <w:rStyle w:val="CommentReference"/>
          </w:rPr>
          <w:commentReference w:id="57"/>
        </w:r>
        <w:r w:rsidR="002761E2">
          <w:rPr>
            <w:rFonts w:ascii="Times New Roman" w:eastAsia="Times New Roman" w:hAnsi="Times New Roman" w:cs="Times New Roman"/>
            <w:bCs/>
            <w:sz w:val="24"/>
            <w:szCs w:val="24"/>
          </w:rPr>
          <w:t xml:space="preserve">difficult </w:t>
        </w:r>
        <w:proofErr w:type="gramStart"/>
        <w:r w:rsidR="002761E2">
          <w:rPr>
            <w:rFonts w:ascii="Times New Roman" w:eastAsia="Times New Roman" w:hAnsi="Times New Roman" w:cs="Times New Roman"/>
            <w:bCs/>
            <w:sz w:val="24"/>
            <w:szCs w:val="24"/>
          </w:rPr>
          <w:t xml:space="preserve">and </w:t>
        </w:r>
      </w:ins>
      <w:ins w:id="59" w:author="Brian Locke" w:date="2025-06-19T16:43:00Z" w16du:dateUtc="2025-06-19T22:43:00Z">
        <w:r>
          <w:rPr>
            <w:rFonts w:ascii="Times New Roman" w:eastAsia="Times New Roman" w:hAnsi="Times New Roman" w:cs="Times New Roman"/>
            <w:bCs/>
            <w:sz w:val="24"/>
            <w:szCs w:val="24"/>
          </w:rPr>
          <w:t xml:space="preserve"> </w:t>
        </w:r>
        <w:commentRangeStart w:id="60"/>
        <w:r>
          <w:rPr>
            <w:rFonts w:ascii="Times New Roman" w:eastAsia="Times New Roman" w:hAnsi="Times New Roman" w:cs="Times New Roman"/>
            <w:bCs/>
            <w:sz w:val="24"/>
            <w:szCs w:val="24"/>
          </w:rPr>
          <w:t>resource</w:t>
        </w:r>
        <w:proofErr w:type="gramEnd"/>
        <w:r>
          <w:rPr>
            <w:rFonts w:ascii="Times New Roman" w:eastAsia="Times New Roman" w:hAnsi="Times New Roman" w:cs="Times New Roman"/>
            <w:bCs/>
            <w:sz w:val="24"/>
            <w:szCs w:val="24"/>
          </w:rPr>
          <w:t>-</w:t>
        </w:r>
        <w:r w:rsidRPr="002761E2">
          <w:rPr>
            <w:rFonts w:ascii="Times New Roman" w:eastAsia="Times New Roman" w:hAnsi="Times New Roman" w:cs="Times New Roman"/>
            <w:bCs/>
            <w:sz w:val="24"/>
            <w:szCs w:val="24"/>
          </w:rPr>
          <w:t xml:space="preserve">intensive </w:t>
        </w:r>
        <w:commentRangeEnd w:id="60"/>
        <w:r w:rsidRPr="002761E2">
          <w:rPr>
            <w:rStyle w:val="CommentReference"/>
            <w:rFonts w:ascii="Times New Roman" w:hAnsi="Times New Roman" w:cs="Times New Roman"/>
            <w:sz w:val="24"/>
            <w:szCs w:val="24"/>
            <w:rPrChange w:id="61" w:author="Brian Locke" w:date="2025-06-19T17:56:00Z" w16du:dateUtc="2025-06-19T23:56:00Z">
              <w:rPr>
                <w:rStyle w:val="CommentReference"/>
              </w:rPr>
            </w:rPrChange>
          </w:rPr>
          <w:commentReference w:id="60"/>
        </w:r>
        <w:r w:rsidRPr="002761E2">
          <w:rPr>
            <w:rFonts w:ascii="Times New Roman" w:eastAsia="Times New Roman" w:hAnsi="Times New Roman" w:cs="Times New Roman"/>
            <w:bCs/>
            <w:sz w:val="24"/>
            <w:szCs w:val="24"/>
          </w:rPr>
          <w:t xml:space="preserve">diagnostic test accuracy </w:t>
        </w:r>
        <w:commentRangeStart w:id="62"/>
        <w:r w:rsidRPr="002761E2">
          <w:rPr>
            <w:rFonts w:ascii="Times New Roman" w:eastAsia="Times New Roman" w:hAnsi="Times New Roman" w:cs="Times New Roman"/>
            <w:bCs/>
            <w:sz w:val="24"/>
            <w:szCs w:val="24"/>
          </w:rPr>
          <w:t>studies</w:t>
        </w:r>
      </w:ins>
      <w:commentRangeEnd w:id="62"/>
      <w:ins w:id="63" w:author="Brian Locke" w:date="2025-06-19T16:44:00Z" w16du:dateUtc="2025-06-19T22:44:00Z">
        <w:r w:rsidRPr="002761E2">
          <w:rPr>
            <w:rStyle w:val="CommentReference"/>
            <w:rFonts w:ascii="Times New Roman" w:hAnsi="Times New Roman" w:cs="Times New Roman"/>
            <w:sz w:val="24"/>
            <w:szCs w:val="24"/>
            <w:rPrChange w:id="64" w:author="Brian Locke" w:date="2025-06-19T17:56:00Z" w16du:dateUtc="2025-06-19T23:56:00Z">
              <w:rPr>
                <w:rStyle w:val="CommentReference"/>
              </w:rPr>
            </w:rPrChange>
          </w:rPr>
          <w:commentReference w:id="62"/>
        </w:r>
      </w:ins>
      <w:ins w:id="65" w:author="Brian Locke" w:date="2025-06-19T16:43:00Z" w16du:dateUtc="2025-06-19T22:43:00Z">
        <w:r w:rsidRPr="002761E2">
          <w:rPr>
            <w:rFonts w:ascii="Times New Roman" w:eastAsia="Times New Roman" w:hAnsi="Times New Roman" w:cs="Times New Roman"/>
            <w:bCs/>
            <w:sz w:val="24"/>
            <w:szCs w:val="24"/>
          </w:rPr>
          <w:t>.</w:t>
        </w:r>
      </w:ins>
    </w:p>
    <w:p w14:paraId="32EB492D" w14:textId="77777777" w:rsidR="00841D58" w:rsidRPr="00054773" w:rsidRDefault="00841D58" w:rsidP="00AE1451">
      <w:pPr>
        <w:rPr>
          <w:rFonts w:ascii="Times New Roman" w:eastAsia="Times New Roman" w:hAnsi="Times New Roman" w:cs="Times New Roman"/>
          <w:bCs/>
          <w:sz w:val="24"/>
          <w:szCs w:val="24"/>
        </w:rPr>
      </w:pPr>
    </w:p>
    <w:p w14:paraId="2C55D248" w14:textId="2FE7709C" w:rsidR="00AE1451" w:rsidRPr="00054773" w:rsidRDefault="00AE1451" w:rsidP="00AE1451">
      <w:pPr>
        <w:rPr>
          <w:rFonts w:ascii="Times New Roman" w:eastAsia="Times New Roman" w:hAnsi="Times New Roman" w:cs="Times New Roman"/>
          <w:bCs/>
          <w:sz w:val="24"/>
          <w:szCs w:val="24"/>
        </w:rPr>
      </w:pPr>
      <w:del w:id="66" w:author="Brian Locke" w:date="2025-06-25T20:18:00Z" w16du:dateUtc="2025-06-26T02:18:00Z">
        <w:r w:rsidRPr="00054773" w:rsidDel="009D0611">
          <w:rPr>
            <w:rFonts w:ascii="Times New Roman" w:eastAsia="Times New Roman" w:hAnsi="Times New Roman" w:cs="Times New Roman"/>
            <w:bCs/>
            <w:sz w:val="24"/>
            <w:szCs w:val="24"/>
          </w:rPr>
          <w:delText>Due to these practical constraints, c</w:delText>
        </w:r>
      </w:del>
      <w:ins w:id="67" w:author="Brian Locke" w:date="2025-06-25T20:18:00Z" w16du:dateUtc="2025-06-26T02:18:00Z">
        <w:r w:rsidR="009D0611">
          <w:rPr>
            <w:rFonts w:ascii="Times New Roman" w:eastAsia="Times New Roman" w:hAnsi="Times New Roman" w:cs="Times New Roman"/>
            <w:bCs/>
            <w:sz w:val="24"/>
            <w:szCs w:val="24"/>
          </w:rPr>
          <w:t>C</w:t>
        </w:r>
      </w:ins>
      <w:r w:rsidRPr="00054773">
        <w:rPr>
          <w:rFonts w:ascii="Times New Roman" w:eastAsia="Times New Roman" w:hAnsi="Times New Roman" w:cs="Times New Roman"/>
          <w:bCs/>
          <w:sz w:val="24"/>
          <w:szCs w:val="24"/>
        </w:rPr>
        <w:t xml:space="preserve">linicians </w:t>
      </w:r>
      <w:del w:id="68" w:author="Brian Locke" w:date="2025-06-25T20:18:00Z" w16du:dateUtc="2025-06-26T02:18:00Z">
        <w:r w:rsidRPr="00054773" w:rsidDel="009D0611">
          <w:rPr>
            <w:rFonts w:ascii="Times New Roman" w:eastAsia="Times New Roman" w:hAnsi="Times New Roman" w:cs="Times New Roman"/>
            <w:bCs/>
            <w:sz w:val="24"/>
            <w:szCs w:val="24"/>
          </w:rPr>
          <w:delText xml:space="preserve">frequently </w:delText>
        </w:r>
      </w:del>
      <w:ins w:id="69" w:author="Brian Locke" w:date="2025-06-25T20:18:00Z" w16du:dateUtc="2025-06-26T02:18:00Z">
        <w:r w:rsidR="009D0611">
          <w:rPr>
            <w:rFonts w:ascii="Times New Roman" w:eastAsia="Times New Roman" w:hAnsi="Times New Roman" w:cs="Times New Roman"/>
            <w:bCs/>
            <w:sz w:val="24"/>
            <w:szCs w:val="24"/>
          </w:rPr>
          <w:t>usually</w:t>
        </w:r>
        <w:r w:rsidR="009D0611" w:rsidRPr="00054773">
          <w:rPr>
            <w:rFonts w:ascii="Times New Roman" w:eastAsia="Times New Roman" w:hAnsi="Times New Roman" w:cs="Times New Roman"/>
            <w:bCs/>
            <w:sz w:val="24"/>
            <w:szCs w:val="24"/>
          </w:rPr>
          <w:t xml:space="preserve"> </w:t>
        </w:r>
      </w:ins>
      <w:del w:id="70" w:author="Brian Locke" w:date="2025-06-25T20:18:00Z" w16du:dateUtc="2025-06-26T02:18:00Z">
        <w:r w:rsidRPr="00054773" w:rsidDel="009D0611">
          <w:rPr>
            <w:rFonts w:ascii="Times New Roman" w:eastAsia="Times New Roman" w:hAnsi="Times New Roman" w:cs="Times New Roman"/>
            <w:bCs/>
            <w:sz w:val="24"/>
            <w:szCs w:val="24"/>
          </w:rPr>
          <w:delText xml:space="preserve">rely upon intuitive </w:delText>
        </w:r>
      </w:del>
      <w:r w:rsidRPr="00054773">
        <w:rPr>
          <w:rFonts w:ascii="Times New Roman" w:eastAsia="Times New Roman" w:hAnsi="Times New Roman" w:cs="Times New Roman"/>
          <w:bCs/>
          <w:sz w:val="24"/>
          <w:szCs w:val="24"/>
        </w:rPr>
        <w:t>reason</w:t>
      </w:r>
      <w:ins w:id="71" w:author="Brian Locke" w:date="2025-06-25T20:18:00Z" w16du:dateUtc="2025-06-26T02:18:00Z">
        <w:r w:rsidR="009D0611">
          <w:rPr>
            <w:rFonts w:ascii="Times New Roman" w:eastAsia="Times New Roman" w:hAnsi="Times New Roman" w:cs="Times New Roman"/>
            <w:bCs/>
            <w:sz w:val="24"/>
            <w:szCs w:val="24"/>
          </w:rPr>
          <w:t xml:space="preserve"> </w:t>
        </w:r>
      </w:ins>
      <w:del w:id="72" w:author="Brian Locke" w:date="2025-06-25T20:18:00Z" w16du:dateUtc="2025-06-26T02:18:00Z">
        <w:r w:rsidRPr="00054773" w:rsidDel="009D0611">
          <w:rPr>
            <w:rFonts w:ascii="Times New Roman" w:eastAsia="Times New Roman" w:hAnsi="Times New Roman" w:cs="Times New Roman"/>
            <w:bCs/>
            <w:sz w:val="24"/>
            <w:szCs w:val="24"/>
          </w:rPr>
          <w:delText>ing</w:delText>
        </w:r>
      </w:del>
      <w:ins w:id="73" w:author="Brian Locke" w:date="2025-06-25T20:19:00Z" w16du:dateUtc="2025-06-26T02:19:00Z">
        <w:r w:rsidR="009D0611">
          <w:rPr>
            <w:rFonts w:ascii="Times New Roman" w:eastAsia="Times New Roman" w:hAnsi="Times New Roman" w:cs="Times New Roman"/>
            <w:bCs/>
            <w:sz w:val="24"/>
            <w:szCs w:val="24"/>
          </w:rPr>
          <w:t>by</w:t>
        </w:r>
      </w:ins>
      <w:del w:id="74" w:author="Brian Locke" w:date="2025-06-25T20:19:00Z" w16du:dateUtc="2025-06-26T02:19:00Z">
        <w:r w:rsidDel="009D0611">
          <w:rPr>
            <w:rFonts w:ascii="Times New Roman" w:eastAsia="Times New Roman" w:hAnsi="Times New Roman" w:cs="Times New Roman"/>
            <w:bCs/>
            <w:sz w:val="24"/>
            <w:szCs w:val="24"/>
          </w:rPr>
          <w:delText xml:space="preserve"> (</w:delText>
        </w:r>
        <w:r w:rsidRPr="00054773" w:rsidDel="009D0611">
          <w:rPr>
            <w:rFonts w:ascii="Times New Roman" w:eastAsia="Times New Roman" w:hAnsi="Times New Roman" w:cs="Times New Roman"/>
            <w:bCs/>
            <w:sz w:val="24"/>
            <w:szCs w:val="24"/>
          </w:rPr>
          <w:delText>often described as</w:delText>
        </w:r>
      </w:del>
      <w:r w:rsidRPr="00054773">
        <w:rPr>
          <w:rFonts w:ascii="Times New Roman" w:eastAsia="Times New Roman" w:hAnsi="Times New Roman" w:cs="Times New Roman"/>
          <w:bCs/>
          <w:sz w:val="24"/>
          <w:szCs w:val="24"/>
        </w:rPr>
        <w:t xml:space="preserve"> clinical gestalt</w:t>
      </w:r>
      <w:ins w:id="75" w:author="Brian Locke" w:date="2025-06-25T20:19:00Z" w16du:dateUtc="2025-06-26T02:19:00Z">
        <w:r w:rsidR="009D0611">
          <w:rPr>
            <w:rFonts w:ascii="Times New Roman" w:eastAsia="Times New Roman" w:hAnsi="Times New Roman" w:cs="Times New Roman"/>
            <w:bCs/>
            <w:sz w:val="24"/>
            <w:szCs w:val="24"/>
          </w:rPr>
          <w:t xml:space="preserve"> based on </w:t>
        </w:r>
      </w:ins>
      <w:ins w:id="76" w:author="Brian Locke" w:date="2025-06-25T20:20:00Z" w16du:dateUtc="2025-06-26T02:20:00Z">
        <w:r w:rsidR="009D0611">
          <w:rPr>
            <w:rFonts w:ascii="Times New Roman" w:eastAsia="Times New Roman" w:hAnsi="Times New Roman" w:cs="Times New Roman"/>
            <w:bCs/>
            <w:sz w:val="24"/>
            <w:szCs w:val="24"/>
          </w:rPr>
          <w:t>intuition</w:t>
        </w:r>
      </w:ins>
      <w:ins w:id="77" w:author="Brian Locke" w:date="2025-06-25T20:19:00Z" w16du:dateUtc="2025-06-26T02:19:00Z">
        <w:r w:rsidR="009D0611">
          <w:rPr>
            <w:rFonts w:ascii="Times New Roman" w:eastAsia="Times New Roman" w:hAnsi="Times New Roman" w:cs="Times New Roman"/>
            <w:bCs/>
            <w:sz w:val="24"/>
            <w:szCs w:val="24"/>
          </w:rPr>
          <w:t xml:space="preserve"> and experience</w:t>
        </w:r>
      </w:ins>
      <w:del w:id="78" w:author="Brian Locke" w:date="2025-06-25T20:19:00Z" w16du:dateUtc="2025-06-26T02:19:00Z">
        <w:r w:rsidDel="009D0611">
          <w:rPr>
            <w:rFonts w:ascii="Times New Roman" w:eastAsia="Times New Roman" w:hAnsi="Times New Roman" w:cs="Times New Roman"/>
            <w:bCs/>
            <w:sz w:val="24"/>
            <w:szCs w:val="24"/>
          </w:rPr>
          <w:delText xml:space="preserve">) </w:delText>
        </w:r>
        <w:r w:rsidRPr="00054773" w:rsidDel="009D0611">
          <w:rPr>
            <w:rFonts w:ascii="Times New Roman" w:eastAsia="Times New Roman" w:hAnsi="Times New Roman" w:cs="Times New Roman"/>
            <w:bCs/>
            <w:sz w:val="24"/>
            <w:szCs w:val="24"/>
          </w:rPr>
          <w:delText>when interpreting clinical evidence</w:delText>
        </w:r>
      </w:del>
      <w:r w:rsidRPr="00054773">
        <w:rPr>
          <w:rFonts w:ascii="Times New Roman" w:eastAsia="Times New Roman" w:hAnsi="Times New Roman" w:cs="Times New Roman"/>
          <w:bCs/>
          <w:sz w:val="24"/>
          <w:szCs w:val="24"/>
        </w:rPr>
        <w:t xml:space="preserve">. </w:t>
      </w:r>
      <w:del w:id="79" w:author="Brian Locke" w:date="2025-06-25T20:20:00Z" w16du:dateUtc="2025-06-26T02:20:00Z">
        <w:r w:rsidRPr="00054773" w:rsidDel="009D0611">
          <w:rPr>
            <w:rFonts w:ascii="Times New Roman" w:eastAsia="Times New Roman" w:hAnsi="Times New Roman" w:cs="Times New Roman"/>
            <w:bCs/>
            <w:sz w:val="24"/>
            <w:szCs w:val="24"/>
          </w:rPr>
          <w:delText>Although such intuition is invaluable, it inherently exposes clinical r</w:delText>
        </w:r>
      </w:del>
      <w:ins w:id="80" w:author="Brian Locke" w:date="2025-06-25T20:20:00Z" w16du:dateUtc="2025-06-26T02:20:00Z">
        <w:r w:rsidR="009D0611">
          <w:rPr>
            <w:rFonts w:ascii="Times New Roman" w:eastAsia="Times New Roman" w:hAnsi="Times New Roman" w:cs="Times New Roman"/>
            <w:bCs/>
            <w:sz w:val="24"/>
            <w:szCs w:val="24"/>
          </w:rPr>
          <w:t>R</w:t>
        </w:r>
      </w:ins>
      <w:r w:rsidRPr="00054773">
        <w:rPr>
          <w:rFonts w:ascii="Times New Roman" w:eastAsia="Times New Roman" w:hAnsi="Times New Roman" w:cs="Times New Roman"/>
          <w:bCs/>
          <w:sz w:val="24"/>
          <w:szCs w:val="24"/>
        </w:rPr>
        <w:t>easoning</w:t>
      </w:r>
      <w:ins w:id="81" w:author="Brian Locke" w:date="2025-06-25T20:20:00Z" w16du:dateUtc="2025-06-26T02:20:00Z">
        <w:r w:rsidR="009D0611">
          <w:rPr>
            <w:rFonts w:ascii="Times New Roman" w:eastAsia="Times New Roman" w:hAnsi="Times New Roman" w:cs="Times New Roman"/>
            <w:bCs/>
            <w:sz w:val="24"/>
            <w:szCs w:val="24"/>
          </w:rPr>
          <w:t xml:space="preserve"> by clinical </w:t>
        </w:r>
        <w:proofErr w:type="spellStart"/>
        <w:r w:rsidR="009D0611">
          <w:rPr>
            <w:rFonts w:ascii="Times New Roman" w:eastAsia="Times New Roman" w:hAnsi="Times New Roman" w:cs="Times New Roman"/>
            <w:bCs/>
            <w:sz w:val="24"/>
            <w:szCs w:val="24"/>
          </w:rPr>
          <w:t>gesstalt</w:t>
        </w:r>
        <w:proofErr w:type="spellEnd"/>
        <w:r w:rsidR="009D0611">
          <w:rPr>
            <w:rFonts w:ascii="Times New Roman" w:eastAsia="Times New Roman" w:hAnsi="Times New Roman" w:cs="Times New Roman"/>
            <w:bCs/>
            <w:sz w:val="24"/>
            <w:szCs w:val="24"/>
          </w:rPr>
          <w:t xml:space="preserve"> is efficient, but can be limited by limited case exposure, cognitive </w:t>
        </w:r>
      </w:ins>
      <w:del w:id="82" w:author="Brian Locke" w:date="2025-06-25T20:21:00Z" w16du:dateUtc="2025-06-26T02:21:00Z">
        <w:r w:rsidRPr="00054773" w:rsidDel="009D0611">
          <w:rPr>
            <w:rFonts w:ascii="Times New Roman" w:eastAsia="Times New Roman" w:hAnsi="Times New Roman" w:cs="Times New Roman"/>
            <w:bCs/>
            <w:sz w:val="24"/>
            <w:szCs w:val="24"/>
          </w:rPr>
          <w:delText xml:space="preserve"> to </w:delText>
        </w:r>
      </w:del>
      <w:r w:rsidRPr="00054773">
        <w:rPr>
          <w:rFonts w:ascii="Times New Roman" w:eastAsia="Times New Roman" w:hAnsi="Times New Roman" w:cs="Times New Roman"/>
          <w:bCs/>
          <w:sz w:val="24"/>
          <w:szCs w:val="24"/>
        </w:rPr>
        <w:t>biases</w:t>
      </w:r>
      <w:ins w:id="83" w:author="Brian Locke" w:date="2025-06-25T20:21:00Z" w16du:dateUtc="2025-06-26T02:21:00Z">
        <w:r w:rsidR="009D0611">
          <w:rPr>
            <w:rFonts w:ascii="Times New Roman" w:eastAsia="Times New Roman" w:hAnsi="Times New Roman" w:cs="Times New Roman"/>
            <w:bCs/>
            <w:sz w:val="24"/>
            <w:szCs w:val="24"/>
          </w:rPr>
          <w:t>,</w:t>
        </w:r>
      </w:ins>
      <w:r w:rsidRPr="00054773">
        <w:rPr>
          <w:rFonts w:ascii="Times New Roman" w:eastAsia="Times New Roman" w:hAnsi="Times New Roman" w:cs="Times New Roman"/>
          <w:bCs/>
          <w:sz w:val="24"/>
          <w:szCs w:val="24"/>
        </w:rPr>
        <w:t xml:space="preserve"> and variability</w:t>
      </w:r>
      <w:del w:id="84" w:author="Brian Locke" w:date="2025-06-25T20:21:00Z" w16du:dateUtc="2025-06-26T02:21:00Z">
        <w:r w:rsidRPr="00054773" w:rsidDel="009D0611">
          <w:rPr>
            <w:rFonts w:ascii="Times New Roman" w:eastAsia="Times New Roman" w:hAnsi="Times New Roman" w:cs="Times New Roman"/>
            <w:bCs/>
            <w:sz w:val="24"/>
            <w:szCs w:val="24"/>
          </w:rPr>
          <w:delText>, reducing diagnostic accuracy and consistency</w:delText>
        </w:r>
      </w:del>
      <w:r w:rsidRPr="00054773">
        <w:rPr>
          <w:rFonts w:ascii="Times New Roman" w:eastAsia="Times New Roman" w:hAnsi="Times New Roman" w:cs="Times New Roman"/>
          <w:bCs/>
          <w:sz w:val="24"/>
          <w:szCs w:val="24"/>
        </w:rPr>
        <w:t>. In contrast, quantitative reasoning based on explicit likelihood ratios offers reproducible standards and benchmarks that can significantly reduce diagnostic uncertainty and cognitive biases.</w:t>
      </w:r>
    </w:p>
    <w:p w14:paraId="7370E573" w14:textId="77777777" w:rsidR="00AE1451" w:rsidRPr="00054773" w:rsidRDefault="00AE1451" w:rsidP="00AE1451">
      <w:pPr>
        <w:rPr>
          <w:rFonts w:ascii="Times New Roman" w:eastAsia="Times New Roman" w:hAnsi="Times New Roman" w:cs="Times New Roman"/>
          <w:bCs/>
          <w:sz w:val="24"/>
          <w:szCs w:val="24"/>
        </w:rPr>
      </w:pPr>
    </w:p>
    <w:p w14:paraId="4D1F700D"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Recent advances in artificial intelligence, particularly the advent and refinement of large language models (LLMs), have opened new avenues for enhancing clinical decision-making. These models exhibit remarkable generalization capabilities across a variety of reasoning tasks, such as information synthesis, question-answering, and context-driven prediction. Yet, the potential of LLMs to quantitatively estimate likelihood ratios for clinical findings</w:t>
      </w:r>
      <w:r>
        <w:rPr>
          <w:rFonts w:ascii="Times New Roman" w:eastAsia="Times New Roman" w:hAnsi="Times New Roman" w:cs="Times New Roman"/>
          <w:bCs/>
          <w:sz w:val="24"/>
          <w:szCs w:val="24"/>
        </w:rPr>
        <w:t xml:space="preserve"> (</w:t>
      </w:r>
      <w:r w:rsidRPr="00054773">
        <w:rPr>
          <w:rFonts w:ascii="Times New Roman" w:eastAsia="Times New Roman" w:hAnsi="Times New Roman" w:cs="Times New Roman"/>
          <w:bCs/>
          <w:sz w:val="24"/>
          <w:szCs w:val="24"/>
        </w:rPr>
        <w:t>thereby providing systematic support for diagnostic reasoning</w:t>
      </w:r>
      <w:r>
        <w:rPr>
          <w:rFonts w:ascii="Times New Roman" w:eastAsia="Times New Roman" w:hAnsi="Times New Roman" w:cs="Times New Roman"/>
          <w:bCs/>
          <w:sz w:val="24"/>
          <w:szCs w:val="24"/>
        </w:rPr>
        <w:t xml:space="preserve">) </w:t>
      </w:r>
      <w:r w:rsidRPr="00054773">
        <w:rPr>
          <w:rFonts w:ascii="Times New Roman" w:eastAsia="Times New Roman" w:hAnsi="Times New Roman" w:cs="Times New Roman"/>
          <w:bCs/>
          <w:sz w:val="24"/>
          <w:szCs w:val="24"/>
        </w:rPr>
        <w:t>has not yet been rigorously explored.</w:t>
      </w:r>
    </w:p>
    <w:p w14:paraId="4A1A858E" w14:textId="77777777" w:rsidR="00AE1451" w:rsidRPr="00054773" w:rsidRDefault="00AE1451" w:rsidP="00AE1451">
      <w:pPr>
        <w:rPr>
          <w:rFonts w:ascii="Times New Roman" w:eastAsia="Times New Roman" w:hAnsi="Times New Roman" w:cs="Times New Roman"/>
          <w:bCs/>
          <w:sz w:val="24"/>
          <w:szCs w:val="24"/>
        </w:rPr>
      </w:pPr>
    </w:p>
    <w:p w14:paraId="3D79C46A" w14:textId="5465ACB7" w:rsidR="00AE1451"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 xml:space="preserve">In this study, we aimed to evaluate the capacity of contemporary large language models to accurately estimate diagnostic likelihood ratios. Specifically, we compared LLM-generated likelihood ratios with empirically reported standards from existing literature. Understanding the accuracy and applicability of these models in estimating likelihood ratios could help clinicians </w:t>
      </w:r>
      <w:r w:rsidRPr="00054773">
        <w:rPr>
          <w:rFonts w:ascii="Times New Roman" w:eastAsia="Times New Roman" w:hAnsi="Times New Roman" w:cs="Times New Roman"/>
          <w:bCs/>
          <w:sz w:val="24"/>
          <w:szCs w:val="24"/>
        </w:rPr>
        <w:lastRenderedPageBreak/>
        <w:t>leverage under-investigated clinical findings and potentially integrate robust quantitative reasoning into everyday diagnostic practice.</w:t>
      </w:r>
    </w:p>
    <w:p w14:paraId="08F65DD8" w14:textId="77777777" w:rsidR="000371AD" w:rsidRDefault="000371AD" w:rsidP="00AE1451">
      <w:pPr>
        <w:rPr>
          <w:rFonts w:ascii="Times New Roman" w:eastAsia="Times New Roman" w:hAnsi="Times New Roman" w:cs="Times New Roman"/>
          <w:b/>
          <w:sz w:val="24"/>
          <w:szCs w:val="24"/>
        </w:rPr>
      </w:pPr>
    </w:p>
    <w:p w14:paraId="553E21AF" w14:textId="03AA0415" w:rsidR="00AE1451" w:rsidRPr="000371AD" w:rsidDel="00FC1DCB" w:rsidRDefault="00AE1451" w:rsidP="00AE1451">
      <w:pPr>
        <w:rPr>
          <w:del w:id="85" w:author="Brian Locke" w:date="2025-06-23T19:58:00Z" w16du:dateUtc="2025-06-24T01:58:00Z"/>
          <w:rFonts w:ascii="Times New Roman" w:eastAsia="Times New Roman" w:hAnsi="Times New Roman" w:cs="Times New Roman"/>
          <w:bCs/>
          <w:sz w:val="24"/>
          <w:szCs w:val="24"/>
        </w:rPr>
      </w:pPr>
      <w:r>
        <w:rPr>
          <w:rFonts w:ascii="Times New Roman" w:eastAsia="Times New Roman" w:hAnsi="Times New Roman" w:cs="Times New Roman"/>
          <w:b/>
          <w:sz w:val="24"/>
          <w:szCs w:val="24"/>
        </w:rPr>
        <w:t>Methods:</w:t>
      </w:r>
    </w:p>
    <w:p w14:paraId="212D027B" w14:textId="77777777" w:rsidR="00FE0466" w:rsidRDefault="00FE0466" w:rsidP="00AE1451">
      <w:pPr>
        <w:rPr>
          <w:ins w:id="86" w:author="Brian Locke" w:date="2025-06-23T19:57:00Z" w16du:dateUtc="2025-06-24T01:57:00Z"/>
          <w:rFonts w:ascii="Times New Roman" w:eastAsia="Times New Roman" w:hAnsi="Times New Roman" w:cs="Times New Roman"/>
          <w:bCs/>
          <w:iCs/>
          <w:sz w:val="24"/>
          <w:szCs w:val="24"/>
        </w:rPr>
      </w:pPr>
    </w:p>
    <w:p w14:paraId="40B0C924" w14:textId="6280B721" w:rsidR="00FC1DCB" w:rsidRPr="00FC1DCB" w:rsidRDefault="00FC1DCB">
      <w:pPr>
        <w:pStyle w:val="p1"/>
        <w:rPr>
          <w:ins w:id="87" w:author="Brian Locke" w:date="2025-06-20T07:55:00Z" w16du:dateUtc="2025-06-20T13:55:00Z"/>
          <w:rPrChange w:id="88" w:author="Brian Locke" w:date="2025-06-23T19:58:00Z" w16du:dateUtc="2025-06-24T01:58:00Z">
            <w:rPr>
              <w:ins w:id="89" w:author="Brian Locke" w:date="2025-06-20T07:55:00Z" w16du:dateUtc="2025-06-20T13:55:00Z"/>
              <w:rFonts w:ascii="Times New Roman" w:eastAsia="Times New Roman" w:hAnsi="Times New Roman" w:cs="Times New Roman"/>
              <w:bCs/>
              <w:i/>
              <w:sz w:val="24"/>
              <w:szCs w:val="24"/>
            </w:rPr>
          </w:rPrChange>
        </w:rPr>
        <w:pPrChange w:id="90" w:author="Brian Locke" w:date="2025-06-23T19:58:00Z" w16du:dateUtc="2025-06-24T01:58:00Z">
          <w:pPr/>
        </w:pPrChange>
      </w:pPr>
      <w:ins w:id="91" w:author="Brian Locke" w:date="2025-06-23T19:57:00Z" w16du:dateUtc="2025-06-24T01:57:00Z">
        <w:r>
          <w:t>We conducted a comparative study assessing the agreement between diagnostic LRs generated by LLMs and empirically derived LRs reported by theNNT.com (© The NNT Group, 2010–2022). This study utilized publicly available data and did not involve human subjects, thus exempting it from institutional review board oversight.</w:t>
        </w:r>
      </w:ins>
    </w:p>
    <w:p w14:paraId="4B9F1416" w14:textId="6C52023E" w:rsidR="00AE1451" w:rsidRPr="00FC1DCB" w:rsidRDefault="00AE1451" w:rsidP="00AE1451">
      <w:pPr>
        <w:rPr>
          <w:rFonts w:ascii="Times New Roman" w:eastAsia="Times New Roman" w:hAnsi="Times New Roman" w:cs="Times New Roman"/>
          <w:bCs/>
          <w:iCs/>
          <w:sz w:val="24"/>
          <w:szCs w:val="24"/>
          <w:rPrChange w:id="92" w:author="Brian Locke" w:date="2025-06-23T19:58:00Z" w16du:dateUtc="2025-06-24T01:58:00Z">
            <w:rPr>
              <w:rFonts w:ascii="Times New Roman" w:eastAsia="Times New Roman" w:hAnsi="Times New Roman" w:cs="Times New Roman"/>
              <w:bCs/>
              <w:i/>
              <w:sz w:val="24"/>
              <w:szCs w:val="24"/>
            </w:rPr>
          </w:rPrChange>
        </w:rPr>
      </w:pPr>
      <w:r w:rsidRPr="00054773">
        <w:rPr>
          <w:rFonts w:ascii="Times New Roman" w:eastAsia="Times New Roman" w:hAnsi="Times New Roman" w:cs="Times New Roman"/>
          <w:bCs/>
          <w:i/>
          <w:sz w:val="24"/>
          <w:szCs w:val="24"/>
        </w:rPr>
        <w:t>Reference Standard Likelihood Ratios</w:t>
      </w:r>
    </w:p>
    <w:p w14:paraId="65C0DF19" w14:textId="77777777" w:rsidR="00FC1DCB" w:rsidRDefault="00FC1DCB" w:rsidP="00AE1451">
      <w:pPr>
        <w:rPr>
          <w:ins w:id="93" w:author="Brian Locke" w:date="2025-06-23T19:58:00Z" w16du:dateUtc="2025-06-24T01:58:00Z"/>
          <w:rFonts w:ascii="Times New Roman" w:eastAsia="Times New Roman" w:hAnsi="Times New Roman" w:cs="Times New Roman"/>
          <w:bCs/>
          <w:sz w:val="24"/>
          <w:szCs w:val="24"/>
        </w:rPr>
      </w:pPr>
    </w:p>
    <w:p w14:paraId="30D25DD8" w14:textId="2788B07F" w:rsidR="00AE1451" w:rsidRDefault="00AE1451" w:rsidP="00AE1451">
      <w:pPr>
        <w:rPr>
          <w:ins w:id="94" w:author="Brian Locke" w:date="2025-06-23T20:01:00Z" w16du:dateUtc="2025-06-24T02:01:00Z"/>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 xml:space="preserve">On April 1, 2025, </w:t>
      </w:r>
      <w:ins w:id="95" w:author="Brian Locke" w:date="2025-06-23T19:59:00Z" w16du:dateUtc="2025-06-24T01:59:00Z">
        <w:r w:rsidR="00FC1DCB">
          <w:rPr>
            <w:rFonts w:ascii="Times New Roman" w:eastAsia="Times New Roman" w:hAnsi="Times New Roman" w:cs="Times New Roman"/>
            <w:bCs/>
            <w:sz w:val="24"/>
            <w:szCs w:val="24"/>
          </w:rPr>
          <w:t xml:space="preserve">we compiled </w:t>
        </w:r>
      </w:ins>
      <w:r w:rsidRPr="00054773">
        <w:rPr>
          <w:rFonts w:ascii="Times New Roman" w:eastAsia="Times New Roman" w:hAnsi="Times New Roman" w:cs="Times New Roman"/>
          <w:bCs/>
          <w:sz w:val="24"/>
          <w:szCs w:val="24"/>
        </w:rPr>
        <w:t xml:space="preserve">a reference-standard </w:t>
      </w:r>
      <w:del w:id="96" w:author="Brian Locke" w:date="2025-06-23T19:59:00Z" w16du:dateUtc="2025-06-24T01:59:00Z">
        <w:r w:rsidRPr="00054773" w:rsidDel="00FC1DCB">
          <w:rPr>
            <w:rFonts w:ascii="Times New Roman" w:eastAsia="Times New Roman" w:hAnsi="Times New Roman" w:cs="Times New Roman"/>
            <w:bCs/>
            <w:sz w:val="24"/>
            <w:szCs w:val="24"/>
          </w:rPr>
          <w:delText xml:space="preserve">list </w:delText>
        </w:r>
      </w:del>
      <w:ins w:id="97" w:author="Brian Locke" w:date="2025-06-23T19:59:00Z" w16du:dateUtc="2025-06-24T01:59:00Z">
        <w:r w:rsidR="00FC1DCB">
          <w:rPr>
            <w:rFonts w:ascii="Times New Roman" w:eastAsia="Times New Roman" w:hAnsi="Times New Roman" w:cs="Times New Roman"/>
            <w:bCs/>
            <w:sz w:val="24"/>
            <w:szCs w:val="24"/>
          </w:rPr>
          <w:t>dataset</w:t>
        </w:r>
        <w:r w:rsidR="00FC1DCB" w:rsidRPr="00054773">
          <w:rPr>
            <w:rFonts w:ascii="Times New Roman" w:eastAsia="Times New Roman" w:hAnsi="Times New Roman" w:cs="Times New Roman"/>
            <w:bCs/>
            <w:sz w:val="24"/>
            <w:szCs w:val="24"/>
          </w:rPr>
          <w:t xml:space="preserve"> </w:t>
        </w:r>
      </w:ins>
      <w:r w:rsidRPr="00054773">
        <w:rPr>
          <w:rFonts w:ascii="Times New Roman" w:eastAsia="Times New Roman" w:hAnsi="Times New Roman" w:cs="Times New Roman"/>
          <w:bCs/>
          <w:sz w:val="24"/>
          <w:szCs w:val="24"/>
        </w:rPr>
        <w:t>of likelihood ratios (</w:t>
      </w:r>
      <w:proofErr w:type="spellStart"/>
      <w:r w:rsidRPr="00054773">
        <w:rPr>
          <w:rFonts w:ascii="Times New Roman" w:eastAsia="Times New Roman" w:hAnsi="Times New Roman" w:cs="Times New Roman"/>
          <w:bCs/>
          <w:sz w:val="24"/>
          <w:szCs w:val="24"/>
        </w:rPr>
        <w:t>LR</w:t>
      </w:r>
      <w:r w:rsidRPr="00054773">
        <w:rPr>
          <w:rFonts w:ascii="Times New Roman" w:eastAsia="Times New Roman" w:hAnsi="Times New Roman" w:cs="Times New Roman"/>
          <w:bCs/>
          <w:sz w:val="24"/>
          <w:szCs w:val="24"/>
          <w:vertAlign w:val="subscript"/>
        </w:rPr>
        <w:t>Reported</w:t>
      </w:r>
      <w:proofErr w:type="spellEnd"/>
      <w:r w:rsidRPr="00054773">
        <w:rPr>
          <w:rFonts w:ascii="Times New Roman" w:eastAsia="Times New Roman" w:hAnsi="Times New Roman" w:cs="Times New Roman"/>
          <w:bCs/>
          <w:sz w:val="24"/>
          <w:szCs w:val="24"/>
        </w:rPr>
        <w:t xml:space="preserve">) </w:t>
      </w:r>
      <w:del w:id="98" w:author="Brian Locke" w:date="2025-06-23T19:59:00Z" w16du:dateUtc="2025-06-24T01:59:00Z">
        <w:r w:rsidRPr="00054773" w:rsidDel="00FC1DCB">
          <w:rPr>
            <w:rFonts w:ascii="Times New Roman" w:eastAsia="Times New Roman" w:hAnsi="Times New Roman" w:cs="Times New Roman"/>
            <w:bCs/>
            <w:sz w:val="24"/>
            <w:szCs w:val="24"/>
          </w:rPr>
          <w:delText xml:space="preserve">was compiled </w:delText>
        </w:r>
      </w:del>
      <w:r w:rsidRPr="00054773">
        <w:rPr>
          <w:rFonts w:ascii="Times New Roman" w:eastAsia="Times New Roman" w:hAnsi="Times New Roman" w:cs="Times New Roman"/>
          <w:bCs/>
          <w:sz w:val="24"/>
          <w:szCs w:val="24"/>
        </w:rPr>
        <w:t>from the</w:t>
      </w:r>
      <w:del w:id="99" w:author="Brian Locke" w:date="2025-06-23T19:52:00Z" w16du:dateUtc="2025-06-24T01:52:00Z">
        <w:r w:rsidRPr="00054773" w:rsidDel="00FC1DCB">
          <w:rPr>
            <w:rFonts w:ascii="Times New Roman" w:eastAsia="Times New Roman" w:hAnsi="Times New Roman" w:cs="Times New Roman"/>
            <w:bCs/>
            <w:sz w:val="24"/>
            <w:szCs w:val="24"/>
          </w:rPr>
          <w:delText xml:space="preserve"> </w:delText>
        </w:r>
        <w:r w:rsidRPr="00FC1DCB" w:rsidDel="00FC1DCB">
          <w:rPr>
            <w:rFonts w:ascii="Times New Roman" w:eastAsia="Times New Roman" w:hAnsi="Times New Roman" w:cs="Times New Roman"/>
            <w:bCs/>
            <w:sz w:val="24"/>
            <w:szCs w:val="24"/>
          </w:rPr>
          <w:delText>theNNT.com (© The NNT Group, 2010 – 2022)</w:delText>
        </w:r>
      </w:del>
      <w:ins w:id="100" w:author="Brian Locke" w:date="2025-06-23T19:52:00Z" w16du:dateUtc="2025-06-24T01:52:00Z">
        <w:r w:rsidR="00FC1DCB" w:rsidRPr="00FC1DCB">
          <w:rPr>
            <w:rFonts w:ascii="Times New Roman" w:eastAsia="Times New Roman" w:hAnsi="Times New Roman" w:cs="Times New Roman"/>
            <w:bCs/>
            <w:sz w:val="24"/>
            <w:szCs w:val="24"/>
            <w:rPrChange w:id="101" w:author="Brian Locke" w:date="2025-06-23T19:52:00Z" w16du:dateUtc="2025-06-24T01:52:00Z">
              <w:rPr>
                <w:rFonts w:ascii="Times New Roman" w:eastAsia="Times New Roman" w:hAnsi="Times New Roman" w:cs="Times New Roman"/>
                <w:bCs/>
                <w:sz w:val="24"/>
                <w:szCs w:val="24"/>
                <w:vertAlign w:val="superscript"/>
              </w:rPr>
            </w:rPrChange>
          </w:rPr>
          <w:t>NNT.com</w:t>
        </w:r>
      </w:ins>
      <w:del w:id="102" w:author="Brian Locke" w:date="2025-06-23T19:52:00Z" w16du:dateUtc="2025-06-24T01:52:00Z">
        <w:r w:rsidRPr="00054773" w:rsidDel="00FC1DCB">
          <w:rPr>
            <w:rFonts w:ascii="Times New Roman" w:eastAsia="Times New Roman" w:hAnsi="Times New Roman" w:cs="Times New Roman"/>
            <w:bCs/>
            <w:sz w:val="24"/>
            <w:szCs w:val="24"/>
          </w:rPr>
          <w:delText>,</w:delText>
        </w:r>
        <w:r w:rsidRPr="00054773" w:rsidDel="00FC1DCB">
          <w:rPr>
            <w:rFonts w:ascii="Times New Roman" w:eastAsia="Times New Roman" w:hAnsi="Times New Roman" w:cs="Times New Roman"/>
            <w:bCs/>
            <w:sz w:val="24"/>
            <w:szCs w:val="24"/>
            <w:vertAlign w:val="superscript"/>
          </w:rPr>
          <w:delText>A</w:delText>
        </w:r>
      </w:del>
      <w:r w:rsidRPr="00054773">
        <w:rPr>
          <w:rFonts w:ascii="Times New Roman" w:eastAsia="Times New Roman" w:hAnsi="Times New Roman" w:cs="Times New Roman"/>
          <w:bCs/>
          <w:sz w:val="24"/>
          <w:szCs w:val="24"/>
        </w:rPr>
        <w:t xml:space="preserve"> a </w:t>
      </w:r>
      <w:del w:id="103" w:author="Brian Locke" w:date="2025-06-23T19:59:00Z" w16du:dateUtc="2025-06-24T01:59:00Z">
        <w:r w:rsidRPr="00054773" w:rsidDel="00FC1DCB">
          <w:rPr>
            <w:rFonts w:ascii="Times New Roman" w:eastAsia="Times New Roman" w:hAnsi="Times New Roman" w:cs="Times New Roman"/>
            <w:bCs/>
            <w:sz w:val="24"/>
            <w:szCs w:val="24"/>
          </w:rPr>
          <w:delText xml:space="preserve">service </w:delText>
        </w:r>
      </w:del>
      <w:ins w:id="104" w:author="Brian Locke" w:date="2025-06-23T19:59:00Z" w16du:dateUtc="2025-06-24T01:59:00Z">
        <w:r w:rsidR="00FC1DCB">
          <w:rPr>
            <w:rFonts w:ascii="Times New Roman" w:eastAsia="Times New Roman" w:hAnsi="Times New Roman" w:cs="Times New Roman"/>
            <w:bCs/>
            <w:sz w:val="24"/>
            <w:szCs w:val="24"/>
          </w:rPr>
          <w:t xml:space="preserve">resource aggregating </w:t>
        </w:r>
      </w:ins>
      <w:del w:id="105" w:author="Brian Locke" w:date="2025-06-23T19:59:00Z" w16du:dateUtc="2025-06-24T01:59:00Z">
        <w:r w:rsidRPr="00054773" w:rsidDel="00FC1DCB">
          <w:rPr>
            <w:rFonts w:ascii="Times New Roman" w:eastAsia="Times New Roman" w:hAnsi="Times New Roman" w:cs="Times New Roman"/>
            <w:bCs/>
            <w:sz w:val="24"/>
            <w:szCs w:val="24"/>
          </w:rPr>
          <w:delText>that compiles</w:delText>
        </w:r>
      </w:del>
      <w:ins w:id="106" w:author="Brian Locke" w:date="2025-06-23T19:59:00Z" w16du:dateUtc="2025-06-24T01:59:00Z">
        <w:r w:rsidR="00FC1DCB">
          <w:rPr>
            <w:rFonts w:ascii="Times New Roman" w:eastAsia="Times New Roman" w:hAnsi="Times New Roman" w:cs="Times New Roman"/>
            <w:bCs/>
            <w:sz w:val="24"/>
            <w:szCs w:val="24"/>
          </w:rPr>
          <w:t>diagnostic</w:t>
        </w:r>
      </w:ins>
      <w:r w:rsidRPr="00054773">
        <w:rPr>
          <w:rFonts w:ascii="Times New Roman" w:eastAsia="Times New Roman" w:hAnsi="Times New Roman" w:cs="Times New Roman"/>
          <w:bCs/>
          <w:sz w:val="24"/>
          <w:szCs w:val="24"/>
        </w:rPr>
        <w:t xml:space="preserve"> likelihood ratios </w:t>
      </w:r>
      <w:ins w:id="107" w:author="Brian Locke" w:date="2025-06-23T20:00:00Z" w16du:dateUtc="2025-06-24T02:00:00Z">
        <w:r w:rsidR="00885C0C">
          <w:rPr>
            <w:rFonts w:ascii="Times New Roman" w:eastAsia="Times New Roman" w:hAnsi="Times New Roman" w:cs="Times New Roman"/>
            <w:bCs/>
            <w:sz w:val="24"/>
            <w:szCs w:val="24"/>
          </w:rPr>
          <w:t xml:space="preserve">from </w:t>
        </w:r>
      </w:ins>
      <w:del w:id="108" w:author="Brian Locke" w:date="2025-06-23T20:00:00Z" w16du:dateUtc="2025-06-24T02:00:00Z">
        <w:r w:rsidRPr="00054773" w:rsidDel="00885C0C">
          <w:rPr>
            <w:rFonts w:ascii="Times New Roman" w:eastAsia="Times New Roman" w:hAnsi="Times New Roman" w:cs="Times New Roman"/>
            <w:bCs/>
            <w:sz w:val="24"/>
            <w:szCs w:val="24"/>
          </w:rPr>
          <w:delText>reported in the</w:delText>
        </w:r>
      </w:del>
      <w:ins w:id="109" w:author="Brian Locke" w:date="2025-06-23T20:00:00Z" w16du:dateUtc="2025-06-24T02:00:00Z">
        <w:r w:rsidR="00885C0C">
          <w:rPr>
            <w:rFonts w:ascii="Times New Roman" w:eastAsia="Times New Roman" w:hAnsi="Times New Roman" w:cs="Times New Roman"/>
            <w:bCs/>
            <w:sz w:val="24"/>
            <w:szCs w:val="24"/>
          </w:rPr>
          <w:t>published medical</w:t>
        </w:r>
      </w:ins>
      <w:r w:rsidRPr="00054773">
        <w:rPr>
          <w:rFonts w:ascii="Times New Roman" w:eastAsia="Times New Roman" w:hAnsi="Times New Roman" w:cs="Times New Roman"/>
          <w:bCs/>
          <w:sz w:val="24"/>
          <w:szCs w:val="24"/>
        </w:rPr>
        <w:t xml:space="preserve"> literature to assist with diagnostic </w:t>
      </w:r>
      <w:commentRangeStart w:id="110"/>
      <w:r w:rsidRPr="00054773">
        <w:rPr>
          <w:rFonts w:ascii="Times New Roman" w:eastAsia="Times New Roman" w:hAnsi="Times New Roman" w:cs="Times New Roman"/>
          <w:bCs/>
          <w:sz w:val="24"/>
          <w:szCs w:val="24"/>
        </w:rPr>
        <w:t>reasoning</w:t>
      </w:r>
      <w:commentRangeEnd w:id="110"/>
      <w:r w:rsidR="00BC13B7">
        <w:rPr>
          <w:rStyle w:val="CommentReference"/>
        </w:rPr>
        <w:commentReference w:id="110"/>
      </w:r>
      <w:r w:rsidRPr="00054773">
        <w:rPr>
          <w:rFonts w:ascii="Times New Roman" w:eastAsia="Times New Roman" w:hAnsi="Times New Roman" w:cs="Times New Roman"/>
          <w:bCs/>
          <w:sz w:val="24"/>
          <w:szCs w:val="24"/>
        </w:rPr>
        <w:t xml:space="preserve">. All </w:t>
      </w:r>
      <w:ins w:id="111" w:author="Brian Locke" w:date="2025-06-23T20:00:00Z" w16du:dateUtc="2025-06-24T02:00:00Z">
        <w:r w:rsidR="00885C0C">
          <w:rPr>
            <w:rFonts w:ascii="Times New Roman" w:eastAsia="Times New Roman" w:hAnsi="Times New Roman" w:cs="Times New Roman"/>
            <w:bCs/>
            <w:sz w:val="24"/>
            <w:szCs w:val="24"/>
          </w:rPr>
          <w:t xml:space="preserve">positive and negative </w:t>
        </w:r>
      </w:ins>
      <w:del w:id="112" w:author="Brian Locke" w:date="2025-06-23T20:00:00Z" w16du:dateUtc="2025-06-24T02:00:00Z">
        <w:r w:rsidRPr="00054773" w:rsidDel="00885C0C">
          <w:rPr>
            <w:rFonts w:ascii="Times New Roman" w:eastAsia="Times New Roman" w:hAnsi="Times New Roman" w:cs="Times New Roman"/>
            <w:bCs/>
            <w:sz w:val="24"/>
            <w:szCs w:val="24"/>
          </w:rPr>
          <w:delText>likelihood ratios</w:delText>
        </w:r>
      </w:del>
      <w:ins w:id="113" w:author="Brian Locke" w:date="2025-06-23T20:01:00Z" w16du:dateUtc="2025-06-24T02:01:00Z">
        <w:r w:rsidR="00885C0C">
          <w:rPr>
            <w:rFonts w:ascii="Times New Roman" w:eastAsia="Times New Roman" w:hAnsi="Times New Roman" w:cs="Times New Roman"/>
            <w:bCs/>
            <w:sz w:val="24"/>
            <w:szCs w:val="24"/>
          </w:rPr>
          <w:t>LRs</w:t>
        </w:r>
      </w:ins>
      <w:del w:id="114" w:author="Brian Locke" w:date="2025-06-23T20:01:00Z" w16du:dateUtc="2025-06-24T02:01:00Z">
        <w:r w:rsidRPr="00054773" w:rsidDel="00885C0C">
          <w:rPr>
            <w:rFonts w:ascii="Times New Roman" w:eastAsia="Times New Roman" w:hAnsi="Times New Roman" w:cs="Times New Roman"/>
            <w:bCs/>
            <w:sz w:val="24"/>
            <w:szCs w:val="24"/>
          </w:rPr>
          <w:delText xml:space="preserve"> - whether positive or negative -</w:delText>
        </w:r>
      </w:del>
      <w:r w:rsidRPr="00054773">
        <w:rPr>
          <w:rFonts w:ascii="Times New Roman" w:eastAsia="Times New Roman" w:hAnsi="Times New Roman" w:cs="Times New Roman"/>
          <w:bCs/>
          <w:sz w:val="24"/>
          <w:szCs w:val="24"/>
        </w:rPr>
        <w:t xml:space="preserve"> from all conditions listed on theNNT.com were included. </w:t>
      </w:r>
      <w:del w:id="115" w:author="Brian Locke" w:date="2025-06-23T20:01:00Z" w16du:dateUtc="2025-06-24T02:01:00Z">
        <w:r w:rsidRPr="00054773" w:rsidDel="00885C0C">
          <w:rPr>
            <w:rFonts w:ascii="Times New Roman" w:eastAsia="Times New Roman" w:hAnsi="Times New Roman" w:cs="Times New Roman"/>
            <w:bCs/>
            <w:sz w:val="24"/>
            <w:szCs w:val="24"/>
          </w:rPr>
          <w:delText>When the</w:delText>
        </w:r>
      </w:del>
      <w:ins w:id="116" w:author="Brian Locke" w:date="2025-06-23T20:01:00Z" w16du:dateUtc="2025-06-24T02:01:00Z">
        <w:r w:rsidR="00885C0C">
          <w:rPr>
            <w:rFonts w:ascii="Times New Roman" w:eastAsia="Times New Roman" w:hAnsi="Times New Roman" w:cs="Times New Roman"/>
            <w:bCs/>
            <w:sz w:val="24"/>
            <w:szCs w:val="24"/>
          </w:rPr>
          <w:t>For LRs</w:t>
        </w:r>
      </w:ins>
      <w:r w:rsidRPr="00054773">
        <w:rPr>
          <w:rFonts w:ascii="Times New Roman" w:eastAsia="Times New Roman" w:hAnsi="Times New Roman" w:cs="Times New Roman"/>
          <w:bCs/>
          <w:sz w:val="24"/>
          <w:szCs w:val="24"/>
        </w:rPr>
        <w:t xml:space="preserve"> </w:t>
      </w:r>
      <w:proofErr w:type="spellStart"/>
      <w:ins w:id="117" w:author="Brian Locke" w:date="2025-06-23T20:01:00Z" w16du:dateUtc="2025-06-24T02:01:00Z">
        <w:r w:rsidR="00885C0C">
          <w:rPr>
            <w:rFonts w:ascii="Times New Roman" w:eastAsia="Times New Roman" w:hAnsi="Times New Roman" w:cs="Times New Roman"/>
            <w:bCs/>
            <w:sz w:val="24"/>
            <w:szCs w:val="24"/>
          </w:rPr>
          <w:t>the</w:t>
        </w:r>
      </w:ins>
      <w:r w:rsidRPr="00054773">
        <w:rPr>
          <w:rFonts w:ascii="Times New Roman" w:eastAsia="Times New Roman" w:hAnsi="Times New Roman" w:cs="Times New Roman"/>
          <w:bCs/>
          <w:sz w:val="24"/>
          <w:szCs w:val="24"/>
        </w:rPr>
        <w:t>NNT</w:t>
      </w:r>
      <w:proofErr w:type="spellEnd"/>
      <w:r w:rsidRPr="00054773">
        <w:rPr>
          <w:rFonts w:ascii="Times New Roman" w:eastAsia="Times New Roman" w:hAnsi="Times New Roman" w:cs="Times New Roman"/>
          <w:bCs/>
          <w:sz w:val="24"/>
          <w:szCs w:val="24"/>
        </w:rPr>
        <w:t xml:space="preserve"> </w:t>
      </w:r>
      <w:del w:id="118" w:author="Brian Locke" w:date="2025-06-23T20:02:00Z" w16du:dateUtc="2025-06-24T02:02:00Z">
        <w:r w:rsidRPr="00054773" w:rsidDel="00885C0C">
          <w:rPr>
            <w:rFonts w:ascii="Times New Roman" w:eastAsia="Times New Roman" w:hAnsi="Times New Roman" w:cs="Times New Roman"/>
            <w:bCs/>
            <w:sz w:val="24"/>
            <w:szCs w:val="24"/>
          </w:rPr>
          <w:delText xml:space="preserve">presented </w:delText>
        </w:r>
      </w:del>
      <w:ins w:id="119" w:author="Brian Locke" w:date="2025-06-23T20:02:00Z" w16du:dateUtc="2025-06-24T02:02:00Z">
        <w:r w:rsidR="00885C0C">
          <w:rPr>
            <w:rFonts w:ascii="Times New Roman" w:eastAsia="Times New Roman" w:hAnsi="Times New Roman" w:cs="Times New Roman"/>
            <w:bCs/>
            <w:sz w:val="24"/>
            <w:szCs w:val="24"/>
          </w:rPr>
          <w:t>reported with</w:t>
        </w:r>
        <w:r w:rsidR="00885C0C" w:rsidRPr="00054773">
          <w:rPr>
            <w:rFonts w:ascii="Times New Roman" w:eastAsia="Times New Roman" w:hAnsi="Times New Roman" w:cs="Times New Roman"/>
            <w:bCs/>
            <w:sz w:val="24"/>
            <w:szCs w:val="24"/>
          </w:rPr>
          <w:t xml:space="preserve"> </w:t>
        </w:r>
      </w:ins>
      <w:r w:rsidRPr="00054773">
        <w:rPr>
          <w:rFonts w:ascii="Times New Roman" w:eastAsia="Times New Roman" w:hAnsi="Times New Roman" w:cs="Times New Roman"/>
          <w:bCs/>
          <w:sz w:val="24"/>
          <w:szCs w:val="24"/>
        </w:rPr>
        <w:t>a point estimate</w:t>
      </w:r>
      <w:ins w:id="120" w:author="Brian Locke" w:date="2025-06-23T20:02:00Z" w16du:dateUtc="2025-06-24T02:02:00Z">
        <w:r w:rsidR="00885C0C">
          <w:rPr>
            <w:rFonts w:ascii="Times New Roman" w:eastAsia="Times New Roman" w:hAnsi="Times New Roman" w:cs="Times New Roman"/>
            <w:bCs/>
            <w:sz w:val="24"/>
            <w:szCs w:val="24"/>
          </w:rPr>
          <w:t>,</w:t>
        </w:r>
      </w:ins>
      <w:r w:rsidRPr="00054773">
        <w:rPr>
          <w:rFonts w:ascii="Times New Roman" w:eastAsia="Times New Roman" w:hAnsi="Times New Roman" w:cs="Times New Roman"/>
          <w:bCs/>
          <w:sz w:val="24"/>
          <w:szCs w:val="24"/>
        </w:rPr>
        <w:t xml:space="preserve"> </w:t>
      </w:r>
      <w:del w:id="121" w:author="Brian Locke" w:date="2025-06-23T20:02:00Z" w16du:dateUtc="2025-06-24T02:02:00Z">
        <w:r w:rsidRPr="00054773" w:rsidDel="00885C0C">
          <w:rPr>
            <w:rFonts w:ascii="Times New Roman" w:eastAsia="Times New Roman" w:hAnsi="Times New Roman" w:cs="Times New Roman"/>
            <w:bCs/>
            <w:sz w:val="24"/>
            <w:szCs w:val="24"/>
          </w:rPr>
          <w:delText>of the likelihood ratio, the point estimate was used</w:delText>
        </w:r>
      </w:del>
      <w:ins w:id="122" w:author="Brian Locke" w:date="2025-06-23T20:02:00Z" w16du:dateUtc="2025-06-24T02:02:00Z">
        <w:r w:rsidR="00885C0C">
          <w:rPr>
            <w:rFonts w:ascii="Times New Roman" w:eastAsia="Times New Roman" w:hAnsi="Times New Roman" w:cs="Times New Roman"/>
            <w:bCs/>
            <w:sz w:val="24"/>
            <w:szCs w:val="24"/>
          </w:rPr>
          <w:t>we recorded the provided estimate directly</w:t>
        </w:r>
      </w:ins>
      <w:r w:rsidRPr="00054773">
        <w:rPr>
          <w:rFonts w:ascii="Times New Roman" w:eastAsia="Times New Roman" w:hAnsi="Times New Roman" w:cs="Times New Roman"/>
          <w:bCs/>
          <w:sz w:val="24"/>
          <w:szCs w:val="24"/>
        </w:rPr>
        <w:t xml:space="preserve"> (e.g. 1.5, 95% CI 1 - 2 was coded as 1.5). </w:t>
      </w:r>
      <w:ins w:id="123" w:author="Brian Locke" w:date="2025-06-23T20:02:00Z" w16du:dateUtc="2025-06-24T02:02:00Z">
        <w:r w:rsidR="00885C0C">
          <w:rPr>
            <w:rFonts w:ascii="Times New Roman" w:eastAsia="Times New Roman" w:hAnsi="Times New Roman" w:cs="Times New Roman"/>
            <w:bCs/>
            <w:sz w:val="24"/>
            <w:szCs w:val="24"/>
          </w:rPr>
          <w:t xml:space="preserve">When </w:t>
        </w:r>
      </w:ins>
      <w:del w:id="124" w:author="Brian Locke" w:date="2025-06-23T20:02:00Z" w16du:dateUtc="2025-06-24T02:02:00Z">
        <w:r w:rsidRPr="00054773" w:rsidDel="00885C0C">
          <w:rPr>
            <w:rFonts w:ascii="Times New Roman" w:eastAsia="Times New Roman" w:hAnsi="Times New Roman" w:cs="Times New Roman"/>
            <w:bCs/>
            <w:sz w:val="24"/>
            <w:szCs w:val="24"/>
          </w:rPr>
          <w:delText xml:space="preserve">If </w:delText>
        </w:r>
      </w:del>
      <w:r w:rsidRPr="00054773">
        <w:rPr>
          <w:rFonts w:ascii="Times New Roman" w:eastAsia="Times New Roman" w:hAnsi="Times New Roman" w:cs="Times New Roman"/>
          <w:bCs/>
          <w:sz w:val="24"/>
          <w:szCs w:val="24"/>
        </w:rPr>
        <w:t xml:space="preserve">only a range was presented, the geometric mean of the </w:t>
      </w:r>
      <w:ins w:id="125" w:author="Brian Locke" w:date="2025-06-23T19:54:00Z" w16du:dateUtc="2025-06-24T01:54:00Z">
        <w:r w:rsidR="00FC1DCB">
          <w:rPr>
            <w:rFonts w:ascii="Times New Roman" w:eastAsia="Times New Roman" w:hAnsi="Times New Roman" w:cs="Times New Roman"/>
            <w:bCs/>
            <w:sz w:val="24"/>
            <w:szCs w:val="24"/>
          </w:rPr>
          <w:t xml:space="preserve">reported </w:t>
        </w:r>
      </w:ins>
      <w:r w:rsidRPr="00054773">
        <w:rPr>
          <w:rFonts w:ascii="Times New Roman" w:eastAsia="Times New Roman" w:hAnsi="Times New Roman" w:cs="Times New Roman"/>
          <w:bCs/>
          <w:sz w:val="24"/>
          <w:szCs w:val="24"/>
        </w:rPr>
        <w:t xml:space="preserve">range was utilized. </w:t>
      </w:r>
      <w:del w:id="126" w:author="Brian Locke" w:date="2025-06-23T20:03:00Z" w16du:dateUtc="2025-06-24T02:03:00Z">
        <w:r w:rsidRPr="00054773" w:rsidDel="00885C0C">
          <w:rPr>
            <w:rFonts w:ascii="Times New Roman" w:eastAsia="Times New Roman" w:hAnsi="Times New Roman" w:cs="Times New Roman"/>
            <w:bCs/>
            <w:sz w:val="24"/>
            <w:szCs w:val="24"/>
          </w:rPr>
          <w:delText xml:space="preserve">All </w:delText>
        </w:r>
      </w:del>
      <w:ins w:id="127" w:author="Brian Locke" w:date="2025-06-23T19:54:00Z" w16du:dateUtc="2025-06-24T01:54:00Z">
        <w:r w:rsidR="00FC1DCB">
          <w:rPr>
            <w:rFonts w:ascii="Times New Roman" w:eastAsia="Times New Roman" w:hAnsi="Times New Roman" w:cs="Times New Roman"/>
            <w:bCs/>
            <w:sz w:val="24"/>
            <w:szCs w:val="24"/>
          </w:rPr>
          <w:t xml:space="preserve">LRs were </w:t>
        </w:r>
      </w:ins>
      <w:ins w:id="128" w:author="Brian Locke" w:date="2025-06-23T20:03:00Z" w16du:dateUtc="2025-06-24T02:03:00Z">
        <w:r w:rsidR="00885C0C">
          <w:rPr>
            <w:rFonts w:ascii="Times New Roman" w:eastAsia="Times New Roman" w:hAnsi="Times New Roman" w:cs="Times New Roman"/>
            <w:bCs/>
            <w:sz w:val="24"/>
            <w:szCs w:val="24"/>
          </w:rPr>
          <w:t xml:space="preserve">initially extracted using an automated </w:t>
        </w:r>
      </w:ins>
      <w:ins w:id="129" w:author="Brian Locke" w:date="2025-06-23T19:54:00Z" w16du:dateUtc="2025-06-24T01:54:00Z">
        <w:r w:rsidR="00FC1DCB">
          <w:rPr>
            <w:rFonts w:ascii="Times New Roman" w:eastAsia="Times New Roman" w:hAnsi="Times New Roman" w:cs="Times New Roman"/>
            <w:bCs/>
            <w:sz w:val="24"/>
            <w:szCs w:val="24"/>
          </w:rPr>
          <w:t>script</w:t>
        </w:r>
      </w:ins>
      <w:ins w:id="130" w:author="Brian Locke" w:date="2025-06-23T20:03:00Z" w16du:dateUtc="2025-06-24T02:03:00Z">
        <w:r w:rsidR="00885C0C">
          <w:rPr>
            <w:rFonts w:ascii="Times New Roman" w:eastAsia="Times New Roman" w:hAnsi="Times New Roman" w:cs="Times New Roman"/>
            <w:bCs/>
            <w:sz w:val="24"/>
            <w:szCs w:val="24"/>
          </w:rPr>
          <w:t xml:space="preserve"> and</w:t>
        </w:r>
      </w:ins>
      <w:ins w:id="131" w:author="Brian Locke" w:date="2025-06-23T19:54:00Z" w16du:dateUtc="2025-06-24T01:54:00Z">
        <w:r w:rsidR="00FC1DCB">
          <w:rPr>
            <w:rFonts w:ascii="Times New Roman" w:eastAsia="Times New Roman" w:hAnsi="Times New Roman" w:cs="Times New Roman"/>
            <w:bCs/>
            <w:sz w:val="24"/>
            <w:szCs w:val="24"/>
          </w:rPr>
          <w:t xml:space="preserve"> then </w:t>
        </w:r>
      </w:ins>
      <w:del w:id="132" w:author="Brian Locke" w:date="2025-06-23T19:54:00Z" w16du:dateUtc="2025-06-24T01:54:00Z">
        <w:r w:rsidRPr="00054773" w:rsidDel="00FC1DCB">
          <w:rPr>
            <w:rFonts w:ascii="Times New Roman" w:eastAsia="Times New Roman" w:hAnsi="Times New Roman" w:cs="Times New Roman"/>
            <w:bCs/>
            <w:sz w:val="24"/>
            <w:szCs w:val="24"/>
          </w:rPr>
          <w:delText xml:space="preserve">scraped entries were </w:delText>
        </w:r>
      </w:del>
      <w:r w:rsidRPr="00054773">
        <w:rPr>
          <w:rFonts w:ascii="Times New Roman" w:eastAsia="Times New Roman" w:hAnsi="Times New Roman" w:cs="Times New Roman"/>
          <w:bCs/>
          <w:sz w:val="24"/>
          <w:szCs w:val="24"/>
        </w:rPr>
        <w:t xml:space="preserve">manually </w:t>
      </w:r>
      <w:del w:id="133" w:author="Brian Locke" w:date="2025-06-23T20:03:00Z" w16du:dateUtc="2025-06-24T02:03:00Z">
        <w:r w:rsidRPr="00054773" w:rsidDel="00885C0C">
          <w:rPr>
            <w:rFonts w:ascii="Times New Roman" w:eastAsia="Times New Roman" w:hAnsi="Times New Roman" w:cs="Times New Roman"/>
            <w:bCs/>
            <w:sz w:val="24"/>
            <w:szCs w:val="24"/>
          </w:rPr>
          <w:delText>confirmed for accuracy</w:delText>
        </w:r>
      </w:del>
      <w:ins w:id="134" w:author="Brian Locke" w:date="2025-06-23T20:03:00Z" w16du:dateUtc="2025-06-24T02:03:00Z">
        <w:r w:rsidR="00885C0C">
          <w:rPr>
            <w:rFonts w:ascii="Times New Roman" w:eastAsia="Times New Roman" w:hAnsi="Times New Roman" w:cs="Times New Roman"/>
            <w:bCs/>
            <w:sz w:val="24"/>
            <w:szCs w:val="24"/>
          </w:rPr>
          <w:t>validated</w:t>
        </w:r>
      </w:ins>
      <w:r w:rsidRPr="00054773">
        <w:rPr>
          <w:rFonts w:ascii="Times New Roman" w:eastAsia="Times New Roman" w:hAnsi="Times New Roman" w:cs="Times New Roman"/>
          <w:bCs/>
          <w:sz w:val="24"/>
          <w:szCs w:val="24"/>
        </w:rPr>
        <w:t xml:space="preserve"> </w:t>
      </w:r>
      <w:ins w:id="135" w:author="Brian Locke" w:date="2025-06-23T19:54:00Z" w16du:dateUtc="2025-06-24T01:54:00Z">
        <w:r w:rsidR="00FC1DCB">
          <w:rPr>
            <w:rFonts w:ascii="Times New Roman" w:eastAsia="Times New Roman" w:hAnsi="Times New Roman" w:cs="Times New Roman"/>
            <w:bCs/>
            <w:sz w:val="24"/>
            <w:szCs w:val="24"/>
          </w:rPr>
          <w:t>by a single reviewer (</w:t>
        </w:r>
      </w:ins>
      <w:ins w:id="136" w:author="Brian Locke" w:date="2025-06-23T19:55:00Z" w16du:dateUtc="2025-06-24T01:55:00Z">
        <w:r w:rsidR="00FC1DCB">
          <w:rPr>
            <w:rFonts w:ascii="Times New Roman" w:eastAsia="Times New Roman" w:hAnsi="Times New Roman" w:cs="Times New Roman"/>
            <w:bCs/>
            <w:sz w:val="24"/>
            <w:szCs w:val="24"/>
          </w:rPr>
          <w:t xml:space="preserve">PC). </w:t>
        </w:r>
      </w:ins>
      <w:ins w:id="137" w:author="Brian Locke" w:date="2025-06-23T20:03:00Z" w16du:dateUtc="2025-06-24T02:03:00Z">
        <w:r w:rsidR="00885C0C">
          <w:rPr>
            <w:rFonts w:ascii="Times New Roman" w:eastAsia="Times New Roman" w:hAnsi="Times New Roman" w:cs="Times New Roman"/>
            <w:bCs/>
            <w:sz w:val="24"/>
            <w:szCs w:val="24"/>
          </w:rPr>
          <w:t xml:space="preserve">Each LR was categorized </w:t>
        </w:r>
      </w:ins>
      <w:ins w:id="138" w:author="Brian Locke" w:date="2025-06-23T20:04:00Z" w16du:dateUtc="2025-06-24T02:04:00Z">
        <w:r w:rsidR="00885C0C">
          <w:rPr>
            <w:rFonts w:ascii="Times New Roman" w:eastAsia="Times New Roman" w:hAnsi="Times New Roman" w:cs="Times New Roman"/>
            <w:bCs/>
            <w:sz w:val="24"/>
            <w:szCs w:val="24"/>
          </w:rPr>
          <w:t xml:space="preserve">as an </w:t>
        </w:r>
      </w:ins>
      <w:del w:id="139" w:author="Brian Locke" w:date="2025-06-23T19:55:00Z" w16du:dateUtc="2025-06-24T01:55:00Z">
        <w:r w:rsidRPr="00054773" w:rsidDel="00FC1DCB">
          <w:rPr>
            <w:rFonts w:ascii="Times New Roman" w:eastAsia="Times New Roman" w:hAnsi="Times New Roman" w:cs="Times New Roman"/>
            <w:bCs/>
            <w:sz w:val="24"/>
            <w:szCs w:val="24"/>
          </w:rPr>
          <w:delText>and designated as a sub-category of medical diagnostic</w:delText>
        </w:r>
      </w:del>
      <w:del w:id="140" w:author="Brian Locke" w:date="2025-06-23T20:04:00Z" w16du:dateUtc="2025-06-24T02:04:00Z">
        <w:r w:rsidRPr="00054773" w:rsidDel="00885C0C">
          <w:rPr>
            <w:rFonts w:ascii="Times New Roman" w:eastAsia="Times New Roman" w:hAnsi="Times New Roman" w:cs="Times New Roman"/>
            <w:bCs/>
            <w:sz w:val="24"/>
            <w:szCs w:val="24"/>
          </w:rPr>
          <w:delText xml:space="preserve">: </w:delText>
        </w:r>
      </w:del>
      <w:r w:rsidRPr="00054773">
        <w:rPr>
          <w:rFonts w:ascii="Times New Roman" w:eastAsia="Times New Roman" w:hAnsi="Times New Roman" w:cs="Times New Roman"/>
          <w:bCs/>
          <w:sz w:val="24"/>
          <w:szCs w:val="24"/>
        </w:rPr>
        <w:t xml:space="preserve">imaging finding, </w:t>
      </w:r>
      <w:ins w:id="141" w:author="Brian Locke" w:date="2025-06-23T20:04:00Z" w16du:dateUtc="2025-06-24T02:04:00Z">
        <w:r w:rsidR="00885C0C">
          <w:rPr>
            <w:rFonts w:ascii="Times New Roman" w:eastAsia="Times New Roman" w:hAnsi="Times New Roman" w:cs="Times New Roman"/>
            <w:bCs/>
            <w:sz w:val="24"/>
            <w:szCs w:val="24"/>
          </w:rPr>
          <w:t xml:space="preserve">a patient </w:t>
        </w:r>
      </w:ins>
      <w:r w:rsidRPr="00054773">
        <w:rPr>
          <w:rFonts w:ascii="Times New Roman" w:eastAsia="Times New Roman" w:hAnsi="Times New Roman" w:cs="Times New Roman"/>
          <w:bCs/>
          <w:sz w:val="24"/>
          <w:szCs w:val="24"/>
        </w:rPr>
        <w:t>histo</w:t>
      </w:r>
      <w:ins w:id="142" w:author="Brian Locke" w:date="2025-06-23T20:45:00Z" w16du:dateUtc="2025-06-24T02:45:00Z">
        <w:r w:rsidR="00F826A8">
          <w:rPr>
            <w:rFonts w:ascii="Times New Roman" w:eastAsia="Times New Roman" w:hAnsi="Times New Roman" w:cs="Times New Roman"/>
            <w:bCs/>
            <w:sz w:val="24"/>
            <w:szCs w:val="24"/>
          </w:rPr>
          <w:t>rical element</w:t>
        </w:r>
      </w:ins>
      <w:del w:id="143" w:author="Brian Locke" w:date="2025-06-23T20:45:00Z" w16du:dateUtc="2025-06-24T02:45:00Z">
        <w:r w:rsidRPr="00054773" w:rsidDel="00F826A8">
          <w:rPr>
            <w:rFonts w:ascii="Times New Roman" w:eastAsia="Times New Roman" w:hAnsi="Times New Roman" w:cs="Times New Roman"/>
            <w:bCs/>
            <w:sz w:val="24"/>
            <w:szCs w:val="24"/>
          </w:rPr>
          <w:delText>ry</w:delText>
        </w:r>
      </w:del>
      <w:r w:rsidRPr="00054773">
        <w:rPr>
          <w:rFonts w:ascii="Times New Roman" w:eastAsia="Times New Roman" w:hAnsi="Times New Roman" w:cs="Times New Roman"/>
          <w:bCs/>
          <w:sz w:val="24"/>
          <w:szCs w:val="24"/>
        </w:rPr>
        <w:t>,</w:t>
      </w:r>
      <w:ins w:id="144" w:author="Brian Locke" w:date="2025-06-23T20:04:00Z" w16du:dateUtc="2025-06-24T02:04:00Z">
        <w:r w:rsidR="00885C0C">
          <w:rPr>
            <w:rFonts w:ascii="Times New Roman" w:eastAsia="Times New Roman" w:hAnsi="Times New Roman" w:cs="Times New Roman"/>
            <w:bCs/>
            <w:sz w:val="24"/>
            <w:szCs w:val="24"/>
          </w:rPr>
          <w:t xml:space="preserve"> a</w:t>
        </w:r>
      </w:ins>
      <w:r w:rsidRPr="00054773">
        <w:rPr>
          <w:rFonts w:ascii="Times New Roman" w:eastAsia="Times New Roman" w:hAnsi="Times New Roman" w:cs="Times New Roman"/>
          <w:bCs/>
          <w:sz w:val="24"/>
          <w:szCs w:val="24"/>
        </w:rPr>
        <w:t xml:space="preserve"> sign/symptom, </w:t>
      </w:r>
      <w:commentRangeStart w:id="145"/>
      <w:ins w:id="146" w:author="Brian Locke" w:date="2025-06-23T20:04:00Z" w16du:dateUtc="2025-06-24T02:04:00Z">
        <w:r w:rsidR="00885C0C">
          <w:rPr>
            <w:rFonts w:ascii="Times New Roman" w:eastAsia="Times New Roman" w:hAnsi="Times New Roman" w:cs="Times New Roman"/>
            <w:bCs/>
            <w:sz w:val="24"/>
            <w:szCs w:val="24"/>
          </w:rPr>
          <w:t xml:space="preserve">a </w:t>
        </w:r>
      </w:ins>
      <w:r w:rsidRPr="00054773">
        <w:rPr>
          <w:rFonts w:ascii="Times New Roman" w:eastAsia="Times New Roman" w:hAnsi="Times New Roman" w:cs="Times New Roman"/>
          <w:bCs/>
          <w:sz w:val="24"/>
          <w:szCs w:val="24"/>
        </w:rPr>
        <w:t>test score</w:t>
      </w:r>
      <w:commentRangeEnd w:id="145"/>
      <w:r w:rsidR="00F826A8">
        <w:rPr>
          <w:rStyle w:val="CommentReference"/>
        </w:rPr>
        <w:commentReference w:id="145"/>
      </w:r>
      <w:r w:rsidRPr="00054773">
        <w:rPr>
          <w:rFonts w:ascii="Times New Roman" w:eastAsia="Times New Roman" w:hAnsi="Times New Roman" w:cs="Times New Roman"/>
          <w:bCs/>
          <w:sz w:val="24"/>
          <w:szCs w:val="24"/>
        </w:rPr>
        <w:t>, and/or</w:t>
      </w:r>
      <w:ins w:id="147" w:author="Brian Locke" w:date="2025-06-23T20:04:00Z" w16du:dateUtc="2025-06-24T02:04:00Z">
        <w:r w:rsidR="00885C0C">
          <w:rPr>
            <w:rFonts w:ascii="Times New Roman" w:eastAsia="Times New Roman" w:hAnsi="Times New Roman" w:cs="Times New Roman"/>
            <w:bCs/>
            <w:sz w:val="24"/>
            <w:szCs w:val="24"/>
          </w:rPr>
          <w:t xml:space="preserve"> a</w:t>
        </w:r>
      </w:ins>
      <w:r w:rsidRPr="00054773">
        <w:rPr>
          <w:rFonts w:ascii="Times New Roman" w:eastAsia="Times New Roman" w:hAnsi="Times New Roman" w:cs="Times New Roman"/>
          <w:bCs/>
          <w:sz w:val="24"/>
          <w:szCs w:val="24"/>
        </w:rPr>
        <w:t xml:space="preserve"> test finding.</w:t>
      </w:r>
      <w:ins w:id="148" w:author="Brian Locke" w:date="2025-06-23T20:33:00Z" w16du:dateUtc="2025-06-24T02:33:00Z">
        <w:r w:rsidR="002F0A34">
          <w:rPr>
            <w:rFonts w:ascii="Times New Roman" w:eastAsia="Times New Roman" w:hAnsi="Times New Roman" w:cs="Times New Roman"/>
            <w:bCs/>
            <w:sz w:val="24"/>
            <w:szCs w:val="24"/>
          </w:rPr>
          <w:t xml:space="preserve"> Findings were also categorized by the relevant specialty according to </w:t>
        </w:r>
        <w:proofErr w:type="spellStart"/>
        <w:r w:rsidR="002F0A34">
          <w:rPr>
            <w:rFonts w:ascii="Times New Roman" w:eastAsia="Times New Roman" w:hAnsi="Times New Roman" w:cs="Times New Roman"/>
            <w:bCs/>
            <w:sz w:val="24"/>
            <w:szCs w:val="24"/>
          </w:rPr>
          <w:t>theNNTs</w:t>
        </w:r>
        <w:proofErr w:type="spellEnd"/>
        <w:r w:rsidR="002F0A34">
          <w:rPr>
            <w:rFonts w:ascii="Times New Roman" w:eastAsia="Times New Roman" w:hAnsi="Times New Roman" w:cs="Times New Roman"/>
            <w:bCs/>
            <w:sz w:val="24"/>
            <w:szCs w:val="24"/>
          </w:rPr>
          <w:t xml:space="preserve"> listings. </w:t>
        </w:r>
      </w:ins>
    </w:p>
    <w:p w14:paraId="2BB4FFB0" w14:textId="69EAA3AC" w:rsidR="00885C0C" w:rsidRPr="00054773" w:rsidDel="00885C0C" w:rsidRDefault="00885C0C">
      <w:pPr>
        <w:pStyle w:val="p1"/>
        <w:rPr>
          <w:del w:id="149" w:author="Brian Locke" w:date="2025-06-23T20:05:00Z" w16du:dateUtc="2025-06-24T02:05:00Z"/>
          <w:bCs/>
        </w:rPr>
        <w:pPrChange w:id="150" w:author="Brian Locke" w:date="2025-06-23T20:04:00Z" w16du:dateUtc="2025-06-24T02:04:00Z">
          <w:pPr/>
        </w:pPrChange>
      </w:pPr>
    </w:p>
    <w:p w14:paraId="1166F6BF" w14:textId="77777777" w:rsidR="00AE1451" w:rsidRPr="00054773" w:rsidRDefault="00AE1451" w:rsidP="00AE1451">
      <w:pPr>
        <w:rPr>
          <w:rFonts w:ascii="Times New Roman" w:eastAsia="Times New Roman" w:hAnsi="Times New Roman" w:cs="Times New Roman"/>
          <w:bCs/>
          <w:sz w:val="24"/>
          <w:szCs w:val="24"/>
        </w:rPr>
      </w:pPr>
    </w:p>
    <w:p w14:paraId="3614B79B" w14:textId="77777777" w:rsidR="00AE1451" w:rsidRPr="00054773" w:rsidRDefault="00AE1451" w:rsidP="00AE1451">
      <w:pPr>
        <w:rPr>
          <w:rFonts w:ascii="Times New Roman" w:eastAsia="Times New Roman" w:hAnsi="Times New Roman" w:cs="Times New Roman"/>
          <w:bCs/>
          <w:i/>
          <w:sz w:val="24"/>
          <w:szCs w:val="24"/>
        </w:rPr>
      </w:pPr>
      <w:r w:rsidRPr="00054773">
        <w:rPr>
          <w:rFonts w:ascii="Times New Roman" w:eastAsia="Times New Roman" w:hAnsi="Times New Roman" w:cs="Times New Roman"/>
          <w:bCs/>
          <w:i/>
          <w:sz w:val="24"/>
          <w:szCs w:val="24"/>
        </w:rPr>
        <w:t xml:space="preserve">Comparator Likelihood Ratios: </w:t>
      </w:r>
    </w:p>
    <w:p w14:paraId="5B00EC9C" w14:textId="77777777" w:rsidR="00021E32" w:rsidRDefault="004001E8" w:rsidP="00AE1451">
      <w:pPr>
        <w:rPr>
          <w:ins w:id="151" w:author="Brian Locke" w:date="2025-06-23T20:23:00Z" w16du:dateUtc="2025-06-24T02:23:00Z"/>
          <w:rFonts w:ascii="Times New Roman" w:eastAsia="Times New Roman" w:hAnsi="Times New Roman" w:cs="Times New Roman"/>
          <w:bCs/>
          <w:sz w:val="24"/>
          <w:szCs w:val="24"/>
        </w:rPr>
      </w:pPr>
      <w:ins w:id="152" w:author="Brian Locke" w:date="2025-06-23T20:21:00Z" w16du:dateUtc="2025-06-24T02:21:00Z">
        <w:r>
          <w:rPr>
            <w:rFonts w:ascii="Times New Roman" w:eastAsia="Times New Roman" w:hAnsi="Times New Roman" w:cs="Times New Roman"/>
            <w:bCs/>
            <w:sz w:val="24"/>
            <w:szCs w:val="24"/>
          </w:rPr>
          <w:t>O</w:t>
        </w:r>
        <w:r w:rsidRPr="00054773">
          <w:rPr>
            <w:rFonts w:ascii="Times New Roman" w:eastAsia="Times New Roman" w:hAnsi="Times New Roman" w:cs="Times New Roman"/>
            <w:bCs/>
            <w:sz w:val="24"/>
            <w:szCs w:val="24"/>
          </w:rPr>
          <w:t>n April 1, 2025</w:t>
        </w:r>
        <w:r>
          <w:rPr>
            <w:rFonts w:ascii="Times New Roman" w:eastAsia="Times New Roman" w:hAnsi="Times New Roman" w:cs="Times New Roman"/>
            <w:bCs/>
            <w:sz w:val="24"/>
            <w:szCs w:val="24"/>
          </w:rPr>
          <w:t xml:space="preserve">, we generated </w:t>
        </w:r>
      </w:ins>
      <w:del w:id="153" w:author="Brian Locke" w:date="2025-06-23T20:21:00Z" w16du:dateUtc="2025-06-24T02:21:00Z">
        <w:r w:rsidR="00AE1451" w:rsidRPr="00054773" w:rsidDel="004001E8">
          <w:rPr>
            <w:rFonts w:ascii="Times New Roman" w:eastAsia="Times New Roman" w:hAnsi="Times New Roman" w:cs="Times New Roman"/>
            <w:bCs/>
            <w:sz w:val="24"/>
            <w:szCs w:val="24"/>
          </w:rPr>
          <w:delText xml:space="preserve">Comparator </w:delText>
        </w:r>
      </w:del>
      <w:ins w:id="154" w:author="Brian Locke" w:date="2025-06-23T20:21:00Z" w16du:dateUtc="2025-06-24T02:21:00Z">
        <w:r>
          <w:rPr>
            <w:rFonts w:ascii="Times New Roman" w:eastAsia="Times New Roman" w:hAnsi="Times New Roman" w:cs="Times New Roman"/>
            <w:bCs/>
            <w:sz w:val="24"/>
            <w:szCs w:val="24"/>
          </w:rPr>
          <w:t>c</w:t>
        </w:r>
        <w:r w:rsidRPr="00054773">
          <w:rPr>
            <w:rFonts w:ascii="Times New Roman" w:eastAsia="Times New Roman" w:hAnsi="Times New Roman" w:cs="Times New Roman"/>
            <w:bCs/>
            <w:sz w:val="24"/>
            <w:szCs w:val="24"/>
          </w:rPr>
          <w:t xml:space="preserve">omparator </w:t>
        </w:r>
      </w:ins>
      <w:r w:rsidR="00AE1451" w:rsidRPr="00054773">
        <w:rPr>
          <w:rFonts w:ascii="Times New Roman" w:eastAsia="Times New Roman" w:hAnsi="Times New Roman" w:cs="Times New Roman"/>
          <w:bCs/>
          <w:sz w:val="24"/>
          <w:szCs w:val="24"/>
        </w:rPr>
        <w:t>likelihood ratios (LR</w:t>
      </w:r>
      <w:r w:rsidR="00AE1451" w:rsidRPr="00054773">
        <w:rPr>
          <w:rFonts w:ascii="Times New Roman" w:eastAsia="Times New Roman" w:hAnsi="Times New Roman" w:cs="Times New Roman"/>
          <w:bCs/>
          <w:sz w:val="24"/>
          <w:szCs w:val="24"/>
          <w:vertAlign w:val="subscript"/>
        </w:rPr>
        <w:t>LLM</w:t>
      </w:r>
      <w:r w:rsidR="00AE1451" w:rsidRPr="00054773">
        <w:rPr>
          <w:rFonts w:ascii="Times New Roman" w:eastAsia="Times New Roman" w:hAnsi="Times New Roman" w:cs="Times New Roman"/>
          <w:bCs/>
          <w:sz w:val="24"/>
          <w:szCs w:val="24"/>
        </w:rPr>
        <w:t xml:space="preserve">) for </w:t>
      </w:r>
      <w:del w:id="155" w:author="Brian Locke" w:date="2025-06-23T20:21:00Z" w16du:dateUtc="2025-06-24T02:21:00Z">
        <w:r w:rsidR="00AE1451" w:rsidRPr="00054773" w:rsidDel="004001E8">
          <w:rPr>
            <w:rFonts w:ascii="Times New Roman" w:eastAsia="Times New Roman" w:hAnsi="Times New Roman" w:cs="Times New Roman"/>
            <w:bCs/>
            <w:sz w:val="24"/>
            <w:szCs w:val="24"/>
          </w:rPr>
          <w:delText>each of the</w:delText>
        </w:r>
      </w:del>
      <w:ins w:id="156" w:author="Brian Locke" w:date="2025-06-23T20:21:00Z" w16du:dateUtc="2025-06-24T02:21:00Z">
        <w:r>
          <w:rPr>
            <w:rFonts w:ascii="Times New Roman" w:eastAsia="Times New Roman" w:hAnsi="Times New Roman" w:cs="Times New Roman"/>
            <w:bCs/>
            <w:sz w:val="24"/>
            <w:szCs w:val="24"/>
          </w:rPr>
          <w:t>all</w:t>
        </w:r>
      </w:ins>
      <w:r w:rsidR="00AE1451" w:rsidRPr="00054773">
        <w:rPr>
          <w:rFonts w:ascii="Times New Roman" w:eastAsia="Times New Roman" w:hAnsi="Times New Roman" w:cs="Times New Roman"/>
          <w:bCs/>
          <w:sz w:val="24"/>
          <w:szCs w:val="24"/>
        </w:rPr>
        <w:t xml:space="preserve"> findings </w:t>
      </w:r>
      <w:del w:id="157" w:author="Brian Locke" w:date="2025-06-23T20:21:00Z" w16du:dateUtc="2025-06-24T02:21:00Z">
        <w:r w:rsidR="00AE1451" w:rsidRPr="00054773" w:rsidDel="004001E8">
          <w:rPr>
            <w:rFonts w:ascii="Times New Roman" w:eastAsia="Times New Roman" w:hAnsi="Times New Roman" w:cs="Times New Roman"/>
            <w:bCs/>
            <w:sz w:val="24"/>
            <w:szCs w:val="24"/>
          </w:rPr>
          <w:delText xml:space="preserve">reported </w:delText>
        </w:r>
      </w:del>
      <w:ins w:id="158" w:author="Brian Locke" w:date="2025-06-23T20:21:00Z" w16du:dateUtc="2025-06-24T02:21:00Z">
        <w:r>
          <w:rPr>
            <w:rFonts w:ascii="Times New Roman" w:eastAsia="Times New Roman" w:hAnsi="Times New Roman" w:cs="Times New Roman"/>
            <w:bCs/>
            <w:sz w:val="24"/>
            <w:szCs w:val="24"/>
          </w:rPr>
          <w:t>listed</w:t>
        </w:r>
        <w:r w:rsidRPr="00054773">
          <w:rPr>
            <w:rFonts w:ascii="Times New Roman" w:eastAsia="Times New Roman" w:hAnsi="Times New Roman" w:cs="Times New Roman"/>
            <w:bCs/>
            <w:sz w:val="24"/>
            <w:szCs w:val="24"/>
          </w:rPr>
          <w:t xml:space="preserve"> </w:t>
        </w:r>
      </w:ins>
      <w:r w:rsidR="00AE1451" w:rsidRPr="00054773">
        <w:rPr>
          <w:rFonts w:ascii="Times New Roman" w:eastAsia="Times New Roman" w:hAnsi="Times New Roman" w:cs="Times New Roman"/>
          <w:bCs/>
          <w:sz w:val="24"/>
          <w:szCs w:val="24"/>
        </w:rPr>
        <w:t xml:space="preserve">on </w:t>
      </w:r>
      <w:proofErr w:type="spellStart"/>
      <w:r w:rsidR="00AE1451" w:rsidRPr="00054773">
        <w:rPr>
          <w:rFonts w:ascii="Times New Roman" w:eastAsia="Times New Roman" w:hAnsi="Times New Roman" w:cs="Times New Roman"/>
          <w:bCs/>
          <w:sz w:val="24"/>
          <w:szCs w:val="24"/>
        </w:rPr>
        <w:t>theNNT</w:t>
      </w:r>
      <w:proofErr w:type="spellEnd"/>
      <w:r w:rsidR="00AE1451" w:rsidRPr="00054773">
        <w:rPr>
          <w:rFonts w:ascii="Times New Roman" w:eastAsia="Times New Roman" w:hAnsi="Times New Roman" w:cs="Times New Roman"/>
          <w:bCs/>
          <w:sz w:val="24"/>
          <w:szCs w:val="24"/>
        </w:rPr>
        <w:t xml:space="preserve"> </w:t>
      </w:r>
      <w:del w:id="159" w:author="Brian Locke" w:date="2025-06-23T20:21:00Z" w16du:dateUtc="2025-06-24T02:21:00Z">
        <w:r w:rsidR="00AE1451" w:rsidRPr="00054773" w:rsidDel="004001E8">
          <w:rPr>
            <w:rFonts w:ascii="Times New Roman" w:eastAsia="Times New Roman" w:hAnsi="Times New Roman" w:cs="Times New Roman"/>
            <w:bCs/>
            <w:sz w:val="24"/>
            <w:szCs w:val="24"/>
          </w:rPr>
          <w:delText xml:space="preserve">were generated </w:delText>
        </w:r>
      </w:del>
      <w:r w:rsidR="00AE1451" w:rsidRPr="00054773">
        <w:rPr>
          <w:rFonts w:ascii="Times New Roman" w:eastAsia="Times New Roman" w:hAnsi="Times New Roman" w:cs="Times New Roman"/>
          <w:bCs/>
          <w:sz w:val="24"/>
          <w:szCs w:val="24"/>
        </w:rPr>
        <w:t xml:space="preserve">using </w:t>
      </w:r>
      <w:del w:id="160" w:author="Brian Locke" w:date="2025-06-23T20:21:00Z" w16du:dateUtc="2025-06-24T02:21:00Z">
        <w:r w:rsidR="00AE1451" w:rsidRPr="00054773" w:rsidDel="004001E8">
          <w:rPr>
            <w:rFonts w:ascii="Times New Roman" w:eastAsia="Times New Roman" w:hAnsi="Times New Roman" w:cs="Times New Roman"/>
            <w:bCs/>
            <w:sz w:val="24"/>
            <w:szCs w:val="24"/>
          </w:rPr>
          <w:delText>the following</w:delText>
        </w:r>
      </w:del>
      <w:ins w:id="161" w:author="Brian Locke" w:date="2025-06-23T20:21:00Z" w16du:dateUtc="2025-06-24T02:21:00Z">
        <w:r>
          <w:rPr>
            <w:rFonts w:ascii="Times New Roman" w:eastAsia="Times New Roman" w:hAnsi="Times New Roman" w:cs="Times New Roman"/>
            <w:bCs/>
            <w:sz w:val="24"/>
            <w:szCs w:val="24"/>
          </w:rPr>
          <w:t>three</w:t>
        </w:r>
      </w:ins>
      <w:r w:rsidR="00AE1451" w:rsidRPr="00054773">
        <w:rPr>
          <w:rFonts w:ascii="Times New Roman" w:eastAsia="Times New Roman" w:hAnsi="Times New Roman" w:cs="Times New Roman"/>
          <w:bCs/>
          <w:sz w:val="24"/>
          <w:szCs w:val="24"/>
        </w:rPr>
        <w:t xml:space="preserve"> </w:t>
      </w:r>
      <w:ins w:id="162" w:author="Brian Locke" w:date="2025-06-23T20:21:00Z" w16du:dateUtc="2025-06-24T02:21:00Z">
        <w:r>
          <w:rPr>
            <w:rFonts w:ascii="Times New Roman" w:eastAsia="Times New Roman" w:hAnsi="Times New Roman" w:cs="Times New Roman"/>
            <w:bCs/>
            <w:sz w:val="24"/>
            <w:szCs w:val="24"/>
          </w:rPr>
          <w:t xml:space="preserve">OpenAI </w:t>
        </w:r>
      </w:ins>
      <w:del w:id="163" w:author="Brian Locke" w:date="2025-06-23T20:05:00Z" w16du:dateUtc="2025-06-24T02:05:00Z">
        <w:r w:rsidR="00AE1451" w:rsidRPr="00054773" w:rsidDel="00885C0C">
          <w:rPr>
            <w:rFonts w:ascii="Times New Roman" w:eastAsia="Times New Roman" w:hAnsi="Times New Roman" w:cs="Times New Roman"/>
            <w:bCs/>
            <w:sz w:val="24"/>
            <w:szCs w:val="24"/>
          </w:rPr>
          <w:delText>large language models (</w:delText>
        </w:r>
      </w:del>
      <w:r w:rsidR="00AE1451" w:rsidRPr="00054773">
        <w:rPr>
          <w:rFonts w:ascii="Times New Roman" w:eastAsia="Times New Roman" w:hAnsi="Times New Roman" w:cs="Times New Roman"/>
          <w:bCs/>
          <w:sz w:val="24"/>
          <w:szCs w:val="24"/>
        </w:rPr>
        <w:t>LLMs</w:t>
      </w:r>
      <w:del w:id="164" w:author="Brian Locke" w:date="2025-06-23T20:05:00Z" w16du:dateUtc="2025-06-24T02:05:00Z">
        <w:r w:rsidR="00AE1451" w:rsidRPr="00054773" w:rsidDel="00885C0C">
          <w:rPr>
            <w:rFonts w:ascii="Times New Roman" w:eastAsia="Times New Roman" w:hAnsi="Times New Roman" w:cs="Times New Roman"/>
            <w:bCs/>
            <w:sz w:val="24"/>
            <w:szCs w:val="24"/>
          </w:rPr>
          <w:delText>)</w:delText>
        </w:r>
      </w:del>
      <w:r w:rsidR="00AE1451" w:rsidRPr="00054773">
        <w:rPr>
          <w:rFonts w:ascii="Times New Roman" w:eastAsia="Times New Roman" w:hAnsi="Times New Roman" w:cs="Times New Roman"/>
          <w:bCs/>
          <w:sz w:val="24"/>
          <w:szCs w:val="24"/>
        </w:rPr>
        <w:t xml:space="preserve"> </w:t>
      </w:r>
      <w:del w:id="165" w:author="Brian Locke" w:date="2025-06-23T20:22:00Z" w16du:dateUtc="2025-06-24T02:22:00Z">
        <w:r w:rsidR="00AE1451" w:rsidRPr="00054773" w:rsidDel="004001E8">
          <w:rPr>
            <w:rFonts w:ascii="Times New Roman" w:eastAsia="Times New Roman" w:hAnsi="Times New Roman" w:cs="Times New Roman"/>
            <w:bCs/>
            <w:sz w:val="24"/>
            <w:szCs w:val="24"/>
          </w:rPr>
          <w:delText>from OpenAI</w:delText>
        </w:r>
      </w:del>
      <w:ins w:id="166" w:author="Brian Locke" w:date="2025-06-23T20:05:00Z" w16du:dateUtc="2025-06-24T02:05:00Z">
        <w:r w:rsidR="00885C0C">
          <w:rPr>
            <w:rFonts w:ascii="Times New Roman" w:eastAsia="Times New Roman" w:hAnsi="Times New Roman" w:cs="Times New Roman"/>
            <w:bCs/>
            <w:sz w:val="24"/>
            <w:szCs w:val="24"/>
          </w:rPr>
          <w:t>(</w:t>
        </w:r>
      </w:ins>
      <w:ins w:id="167" w:author="Brian Locke" w:date="2025-06-23T20:07:00Z">
        <w:r w:rsidR="00885C0C" w:rsidRPr="00885C0C">
          <w:rPr>
            <w:rFonts w:ascii="Times New Roman" w:eastAsia="Times New Roman" w:hAnsi="Times New Roman" w:cs="Times New Roman"/>
            <w:bCs/>
            <w:sz w:val="24"/>
            <w:szCs w:val="24"/>
            <w:lang w:val="en-US"/>
          </w:rPr>
          <w:t>OpenAI, LP; San Francisco, California, USA</w:t>
        </w:r>
      </w:ins>
      <w:ins w:id="168" w:author="Brian Locke" w:date="2025-06-23T20:07:00Z" w16du:dateUtc="2025-06-24T02:07:00Z">
        <w:r w:rsidR="00885C0C">
          <w:rPr>
            <w:rFonts w:ascii="Times New Roman" w:eastAsia="Times New Roman" w:hAnsi="Times New Roman" w:cs="Times New Roman"/>
            <w:bCs/>
            <w:sz w:val="24"/>
            <w:szCs w:val="24"/>
            <w:lang w:val="en-US"/>
          </w:rPr>
          <w:t>)</w:t>
        </w:r>
      </w:ins>
      <w:del w:id="169" w:author="Brian Locke" w:date="2025-06-23T20:21:00Z" w16du:dateUtc="2025-06-24T02:21:00Z">
        <w:r w:rsidR="00AE1451" w:rsidRPr="00054773" w:rsidDel="004001E8">
          <w:rPr>
            <w:rFonts w:ascii="Times New Roman" w:eastAsia="Times New Roman" w:hAnsi="Times New Roman" w:cs="Times New Roman"/>
            <w:bCs/>
            <w:sz w:val="24"/>
            <w:szCs w:val="24"/>
          </w:rPr>
          <w:delText xml:space="preserve"> on April 1, 2025</w:delText>
        </w:r>
      </w:del>
      <w:r w:rsidR="00AE1451" w:rsidRPr="00054773">
        <w:rPr>
          <w:rFonts w:ascii="Times New Roman" w:eastAsia="Times New Roman" w:hAnsi="Times New Roman" w:cs="Times New Roman"/>
          <w:bCs/>
          <w:sz w:val="24"/>
          <w:szCs w:val="24"/>
        </w:rPr>
        <w:t>: 4o-mini (</w:t>
      </w:r>
      <w:ins w:id="170" w:author="Brian Locke" w:date="2025-06-23T20:11:00Z">
        <w:r w:rsidR="00885C0C" w:rsidRPr="00885C0C">
          <w:rPr>
            <w:rFonts w:ascii="Times New Roman" w:eastAsia="Times New Roman" w:hAnsi="Times New Roman" w:cs="Times New Roman"/>
            <w:bCs/>
            <w:sz w:val="24"/>
            <w:szCs w:val="24"/>
            <w:lang w:val="en-US"/>
          </w:rPr>
          <w:t>model release</w:t>
        </w:r>
      </w:ins>
      <w:ins w:id="171" w:author="Brian Locke" w:date="2025-06-23T20:11:00Z" w16du:dateUtc="2025-06-24T02:11:00Z">
        <w:r w:rsidR="00885C0C">
          <w:rPr>
            <w:rFonts w:ascii="Times New Roman" w:eastAsia="Times New Roman" w:hAnsi="Times New Roman" w:cs="Times New Roman"/>
            <w:bCs/>
            <w:sz w:val="24"/>
            <w:szCs w:val="24"/>
            <w:lang w:val="en-US"/>
          </w:rPr>
          <w:t xml:space="preserve"> </w:t>
        </w:r>
      </w:ins>
      <w:r w:rsidR="00AE1451" w:rsidRPr="00054773">
        <w:rPr>
          <w:rFonts w:ascii="Times New Roman" w:eastAsia="Times New Roman" w:hAnsi="Times New Roman" w:cs="Times New Roman"/>
          <w:bCs/>
          <w:sz w:val="24"/>
          <w:szCs w:val="24"/>
        </w:rPr>
        <w:t>July 18, 2024), 4o (</w:t>
      </w:r>
      <w:ins w:id="172" w:author="Brian Locke" w:date="2025-06-23T20:11:00Z" w16du:dateUtc="2025-06-24T02:11:00Z">
        <w:r w:rsidR="00885C0C" w:rsidRPr="00885C0C">
          <w:rPr>
            <w:rFonts w:ascii="Times New Roman" w:eastAsia="Times New Roman" w:hAnsi="Times New Roman" w:cs="Times New Roman"/>
            <w:bCs/>
            <w:sz w:val="24"/>
            <w:szCs w:val="24"/>
            <w:lang w:val="en-US"/>
          </w:rPr>
          <w:t>release</w:t>
        </w:r>
        <w:r w:rsidR="00885C0C">
          <w:rPr>
            <w:rFonts w:ascii="Times New Roman" w:eastAsia="Times New Roman" w:hAnsi="Times New Roman" w:cs="Times New Roman"/>
            <w:bCs/>
            <w:sz w:val="24"/>
            <w:szCs w:val="24"/>
            <w:lang w:val="en-US"/>
          </w:rPr>
          <w:t xml:space="preserve"> </w:t>
        </w:r>
      </w:ins>
      <w:r w:rsidR="00AE1451" w:rsidRPr="00054773">
        <w:rPr>
          <w:rFonts w:ascii="Times New Roman" w:eastAsia="Times New Roman" w:hAnsi="Times New Roman" w:cs="Times New Roman"/>
          <w:bCs/>
          <w:sz w:val="24"/>
          <w:szCs w:val="24"/>
        </w:rPr>
        <w:t>August 6, 2024), and 3o-mini (</w:t>
      </w:r>
      <w:ins w:id="173" w:author="Brian Locke" w:date="2025-06-23T20:11:00Z" w16du:dateUtc="2025-06-24T02:11:00Z">
        <w:r w:rsidR="00885C0C" w:rsidRPr="00885C0C">
          <w:rPr>
            <w:rFonts w:ascii="Times New Roman" w:eastAsia="Times New Roman" w:hAnsi="Times New Roman" w:cs="Times New Roman"/>
            <w:bCs/>
            <w:sz w:val="24"/>
            <w:szCs w:val="24"/>
            <w:lang w:val="en-US"/>
          </w:rPr>
          <w:t>release</w:t>
        </w:r>
        <w:r w:rsidR="00885C0C">
          <w:rPr>
            <w:rFonts w:ascii="Times New Roman" w:eastAsia="Times New Roman" w:hAnsi="Times New Roman" w:cs="Times New Roman"/>
            <w:bCs/>
            <w:sz w:val="24"/>
            <w:szCs w:val="24"/>
            <w:lang w:val="en-US"/>
          </w:rPr>
          <w:t xml:space="preserve"> </w:t>
        </w:r>
      </w:ins>
      <w:r w:rsidR="00AE1451" w:rsidRPr="00054773">
        <w:rPr>
          <w:rFonts w:ascii="Times New Roman" w:eastAsia="Times New Roman" w:hAnsi="Times New Roman" w:cs="Times New Roman"/>
          <w:bCs/>
          <w:sz w:val="24"/>
          <w:szCs w:val="24"/>
        </w:rPr>
        <w:t xml:space="preserve">January 31, 2025) to represent a range of </w:t>
      </w:r>
      <w:del w:id="174" w:author="Brian Locke" w:date="2025-06-23T20:22:00Z" w16du:dateUtc="2025-06-24T02:22:00Z">
        <w:r w:rsidR="00AE1451" w:rsidRPr="00054773" w:rsidDel="00021E32">
          <w:rPr>
            <w:rFonts w:ascii="Times New Roman" w:eastAsia="Times New Roman" w:hAnsi="Times New Roman" w:cs="Times New Roman"/>
            <w:bCs/>
            <w:sz w:val="24"/>
            <w:szCs w:val="24"/>
          </w:rPr>
          <w:delText xml:space="preserve">possible </w:delText>
        </w:r>
      </w:del>
      <w:r w:rsidR="00AE1451" w:rsidRPr="00054773">
        <w:rPr>
          <w:rFonts w:ascii="Times New Roman" w:eastAsia="Times New Roman" w:hAnsi="Times New Roman" w:cs="Times New Roman"/>
          <w:bCs/>
          <w:sz w:val="24"/>
          <w:szCs w:val="24"/>
        </w:rPr>
        <w:t xml:space="preserve">inference costs. </w:t>
      </w:r>
      <w:del w:id="175" w:author="Brian Locke" w:date="2025-06-23T20:23:00Z" w16du:dateUtc="2025-06-24T02:23:00Z">
        <w:r w:rsidR="00AE1451" w:rsidRPr="00054773" w:rsidDel="00021E32">
          <w:rPr>
            <w:rFonts w:ascii="Times New Roman" w:eastAsia="Times New Roman" w:hAnsi="Times New Roman" w:cs="Times New Roman"/>
            <w:bCs/>
            <w:sz w:val="24"/>
            <w:szCs w:val="24"/>
          </w:rPr>
          <w:delText xml:space="preserve">A </w:delText>
        </w:r>
      </w:del>
      <w:ins w:id="176" w:author="Brian Locke" w:date="2025-06-23T20:23:00Z" w16du:dateUtc="2025-06-24T02:23:00Z">
        <w:r w:rsidR="00021E32">
          <w:rPr>
            <w:rFonts w:ascii="Times New Roman" w:eastAsia="Times New Roman" w:hAnsi="Times New Roman" w:cs="Times New Roman"/>
            <w:bCs/>
            <w:sz w:val="24"/>
            <w:szCs w:val="24"/>
          </w:rPr>
          <w:t>We applied a</w:t>
        </w:r>
        <w:r w:rsidR="00021E32" w:rsidRPr="00054773">
          <w:rPr>
            <w:rFonts w:ascii="Times New Roman" w:eastAsia="Times New Roman" w:hAnsi="Times New Roman" w:cs="Times New Roman"/>
            <w:bCs/>
            <w:sz w:val="24"/>
            <w:szCs w:val="24"/>
          </w:rPr>
          <w:t xml:space="preserve"> </w:t>
        </w:r>
      </w:ins>
      <w:ins w:id="177" w:author="Brian Locke" w:date="2025-06-23T20:13:00Z" w16du:dateUtc="2025-06-24T02:13:00Z">
        <w:r>
          <w:rPr>
            <w:rFonts w:ascii="Times New Roman" w:eastAsia="Times New Roman" w:hAnsi="Times New Roman" w:cs="Times New Roman"/>
            <w:bCs/>
            <w:sz w:val="24"/>
            <w:szCs w:val="24"/>
          </w:rPr>
          <w:t xml:space="preserve">few-shot </w:t>
        </w:r>
      </w:ins>
      <w:del w:id="178" w:author="Brian Locke" w:date="2025-06-23T20:13:00Z" w16du:dateUtc="2025-06-24T02:13:00Z">
        <w:r w:rsidR="00AE1451" w:rsidRPr="00054773" w:rsidDel="004001E8">
          <w:rPr>
            <w:rFonts w:ascii="Times New Roman" w:eastAsia="Times New Roman" w:hAnsi="Times New Roman" w:cs="Times New Roman"/>
            <w:bCs/>
            <w:sz w:val="24"/>
            <w:szCs w:val="24"/>
          </w:rPr>
          <w:delText xml:space="preserve">custom </w:delText>
        </w:r>
      </w:del>
      <w:r w:rsidR="00AE1451" w:rsidRPr="00054773">
        <w:rPr>
          <w:rFonts w:ascii="Times New Roman" w:eastAsia="Times New Roman" w:hAnsi="Times New Roman" w:cs="Times New Roman"/>
          <w:bCs/>
          <w:sz w:val="24"/>
          <w:szCs w:val="24"/>
        </w:rPr>
        <w:t xml:space="preserve">prompt (full </w:t>
      </w:r>
      <w:del w:id="179" w:author="Brian Locke" w:date="2025-06-23T20:23:00Z" w16du:dateUtc="2025-06-24T02:23:00Z">
        <w:r w:rsidR="00AE1451" w:rsidRPr="00054773" w:rsidDel="00021E32">
          <w:rPr>
            <w:rFonts w:ascii="Times New Roman" w:eastAsia="Times New Roman" w:hAnsi="Times New Roman" w:cs="Times New Roman"/>
            <w:bCs/>
            <w:sz w:val="24"/>
            <w:szCs w:val="24"/>
          </w:rPr>
          <w:delText>prompt reported</w:delText>
        </w:r>
      </w:del>
      <w:ins w:id="180" w:author="Brian Locke" w:date="2025-06-23T20:23:00Z" w16du:dateUtc="2025-06-24T02:23:00Z">
        <w:r w:rsidR="00021E32">
          <w:rPr>
            <w:rFonts w:ascii="Times New Roman" w:eastAsia="Times New Roman" w:hAnsi="Times New Roman" w:cs="Times New Roman"/>
            <w:bCs/>
            <w:sz w:val="24"/>
            <w:szCs w:val="24"/>
          </w:rPr>
          <w:t>text</w:t>
        </w:r>
      </w:ins>
      <w:r w:rsidR="00AE1451" w:rsidRPr="00054773">
        <w:rPr>
          <w:rFonts w:ascii="Times New Roman" w:eastAsia="Times New Roman" w:hAnsi="Times New Roman" w:cs="Times New Roman"/>
          <w:bCs/>
          <w:sz w:val="24"/>
          <w:szCs w:val="24"/>
        </w:rPr>
        <w:t xml:space="preserve"> in Supplementary Information) </w:t>
      </w:r>
      <w:del w:id="181" w:author="Brian Locke" w:date="2025-06-23T20:23:00Z" w16du:dateUtc="2025-06-24T02:23:00Z">
        <w:r w:rsidR="00AE1451" w:rsidRPr="00054773" w:rsidDel="00021E32">
          <w:rPr>
            <w:rFonts w:ascii="Times New Roman" w:eastAsia="Times New Roman" w:hAnsi="Times New Roman" w:cs="Times New Roman"/>
            <w:bCs/>
            <w:sz w:val="24"/>
            <w:szCs w:val="24"/>
          </w:rPr>
          <w:delText>was</w:delText>
        </w:r>
      </w:del>
      <w:del w:id="182" w:author="Brian Locke" w:date="2025-06-23T20:13:00Z" w16du:dateUtc="2025-06-24T02:13:00Z">
        <w:r w:rsidR="00AE1451" w:rsidRPr="00054773" w:rsidDel="004001E8">
          <w:rPr>
            <w:rFonts w:ascii="Times New Roman" w:eastAsia="Times New Roman" w:hAnsi="Times New Roman" w:cs="Times New Roman"/>
            <w:bCs/>
            <w:sz w:val="24"/>
            <w:szCs w:val="24"/>
          </w:rPr>
          <w:delText xml:space="preserve"> used following</w:delText>
        </w:r>
      </w:del>
      <w:del w:id="183" w:author="Brian Locke" w:date="2025-06-23T20:23:00Z" w16du:dateUtc="2025-06-24T02:23:00Z">
        <w:r w:rsidR="00AE1451" w:rsidRPr="00054773" w:rsidDel="00021E32">
          <w:rPr>
            <w:rFonts w:ascii="Times New Roman" w:eastAsia="Times New Roman" w:hAnsi="Times New Roman" w:cs="Times New Roman"/>
            <w:bCs/>
            <w:sz w:val="24"/>
            <w:szCs w:val="24"/>
          </w:rPr>
          <w:delText xml:space="preserve"> the format</w:delText>
        </w:r>
      </w:del>
      <w:ins w:id="184" w:author="Brian Locke" w:date="2025-06-23T20:23:00Z" w16du:dateUtc="2025-06-24T02:23:00Z">
        <w:r w:rsidR="00021E32">
          <w:rPr>
            <w:rFonts w:ascii="Times New Roman" w:eastAsia="Times New Roman" w:hAnsi="Times New Roman" w:cs="Times New Roman"/>
            <w:bCs/>
            <w:sz w:val="24"/>
            <w:szCs w:val="24"/>
          </w:rPr>
          <w:t>that</w:t>
        </w:r>
      </w:ins>
      <w:r w:rsidR="00AE1451" w:rsidRPr="00054773">
        <w:rPr>
          <w:rFonts w:ascii="Times New Roman" w:eastAsia="Times New Roman" w:hAnsi="Times New Roman" w:cs="Times New Roman"/>
          <w:bCs/>
          <w:sz w:val="24"/>
          <w:szCs w:val="24"/>
        </w:rPr>
        <w:t xml:space="preserve">:  </w:t>
      </w:r>
    </w:p>
    <w:p w14:paraId="4FB03C55" w14:textId="330F93F0" w:rsidR="00021E32" w:rsidRPr="00021E32" w:rsidRDefault="00AE1451" w:rsidP="00021E32">
      <w:pPr>
        <w:pStyle w:val="ListParagraph"/>
        <w:numPr>
          <w:ilvl w:val="0"/>
          <w:numId w:val="3"/>
        </w:numPr>
        <w:rPr>
          <w:ins w:id="185" w:author="Brian Locke" w:date="2025-06-23T20:24:00Z" w16du:dateUtc="2025-06-24T02:24:00Z"/>
          <w:rFonts w:ascii="Times New Roman" w:eastAsia="Times New Roman" w:hAnsi="Times New Roman" w:cs="Times New Roman"/>
          <w:bCs/>
          <w:sz w:val="24"/>
          <w:szCs w:val="24"/>
          <w:lang w:val="en-US"/>
          <w:rPrChange w:id="186" w:author="Brian Locke" w:date="2025-06-23T20:24:00Z" w16du:dateUtc="2025-06-24T02:24:00Z">
            <w:rPr>
              <w:ins w:id="187" w:author="Brian Locke" w:date="2025-06-23T20:24:00Z" w16du:dateUtc="2025-06-24T02:24:00Z"/>
              <w:rFonts w:ascii="Times New Roman" w:eastAsia="Times New Roman" w:hAnsi="Times New Roman" w:cs="Times New Roman"/>
              <w:bCs/>
              <w:sz w:val="24"/>
              <w:szCs w:val="24"/>
            </w:rPr>
          </w:rPrChange>
        </w:rPr>
      </w:pPr>
      <w:r w:rsidRPr="00021E32">
        <w:rPr>
          <w:rFonts w:ascii="Times New Roman" w:eastAsia="Times New Roman" w:hAnsi="Times New Roman" w:cs="Times New Roman"/>
          <w:bCs/>
          <w:sz w:val="24"/>
          <w:szCs w:val="24"/>
          <w:rPrChange w:id="188" w:author="Brian Locke" w:date="2025-06-23T20:23:00Z" w16du:dateUtc="2025-06-24T02:23:00Z">
            <w:rPr/>
          </w:rPrChange>
        </w:rPr>
        <w:t>Instructions</w:t>
      </w:r>
      <w:ins w:id="189" w:author="Brian Locke" w:date="2025-06-23T20:23:00Z" w16du:dateUtc="2025-06-24T02:23:00Z">
        <w:r w:rsidR="00021E32">
          <w:rPr>
            <w:rFonts w:ascii="Times New Roman" w:eastAsia="Times New Roman" w:hAnsi="Times New Roman" w:cs="Times New Roman"/>
            <w:bCs/>
            <w:sz w:val="24"/>
            <w:szCs w:val="24"/>
          </w:rPr>
          <w:t xml:space="preserve"> the model</w:t>
        </w:r>
      </w:ins>
      <w:r w:rsidRPr="00021E32">
        <w:rPr>
          <w:rFonts w:ascii="Times New Roman" w:eastAsia="Times New Roman" w:hAnsi="Times New Roman" w:cs="Times New Roman"/>
          <w:bCs/>
          <w:sz w:val="24"/>
          <w:szCs w:val="24"/>
          <w:rPrChange w:id="190" w:author="Brian Locke" w:date="2025-06-23T20:23:00Z" w16du:dateUtc="2025-06-24T02:23:00Z">
            <w:rPr/>
          </w:rPrChange>
        </w:rPr>
        <w:t xml:space="preserve"> to take the persona of an expert in medical </w:t>
      </w:r>
      <w:proofErr w:type="gramStart"/>
      <w:r w:rsidRPr="00021E32">
        <w:rPr>
          <w:rFonts w:ascii="Times New Roman" w:eastAsia="Times New Roman" w:hAnsi="Times New Roman" w:cs="Times New Roman"/>
          <w:bCs/>
          <w:sz w:val="24"/>
          <w:szCs w:val="24"/>
          <w:rPrChange w:id="191" w:author="Brian Locke" w:date="2025-06-23T20:23:00Z" w16du:dateUtc="2025-06-24T02:23:00Z">
            <w:rPr/>
          </w:rPrChange>
        </w:rPr>
        <w:t>diagnosis</w:t>
      </w:r>
      <w:ins w:id="192" w:author="Brian Locke" w:date="2025-06-23T20:24:00Z" w16du:dateUtc="2025-06-24T02:24:00Z">
        <w:r w:rsidR="00021E32">
          <w:rPr>
            <w:rFonts w:ascii="Times New Roman" w:eastAsia="Times New Roman" w:hAnsi="Times New Roman" w:cs="Times New Roman"/>
            <w:bCs/>
            <w:sz w:val="24"/>
            <w:szCs w:val="24"/>
          </w:rPr>
          <w:t>;</w:t>
        </w:r>
        <w:proofErr w:type="gramEnd"/>
      </w:ins>
    </w:p>
    <w:p w14:paraId="24543C1C" w14:textId="77777777" w:rsidR="00021E32" w:rsidRPr="00021E32" w:rsidRDefault="00AE1451" w:rsidP="00021E32">
      <w:pPr>
        <w:pStyle w:val="ListParagraph"/>
        <w:numPr>
          <w:ilvl w:val="0"/>
          <w:numId w:val="3"/>
        </w:numPr>
        <w:rPr>
          <w:ins w:id="193" w:author="Brian Locke" w:date="2025-06-23T20:24:00Z" w16du:dateUtc="2025-06-24T02:24:00Z"/>
          <w:rFonts w:ascii="Times New Roman" w:eastAsia="Times New Roman" w:hAnsi="Times New Roman" w:cs="Times New Roman"/>
          <w:bCs/>
          <w:sz w:val="24"/>
          <w:szCs w:val="24"/>
          <w:lang w:val="en-US"/>
          <w:rPrChange w:id="194" w:author="Brian Locke" w:date="2025-06-23T20:24:00Z" w16du:dateUtc="2025-06-24T02:24:00Z">
            <w:rPr>
              <w:ins w:id="195" w:author="Brian Locke" w:date="2025-06-23T20:24:00Z" w16du:dateUtc="2025-06-24T02:24:00Z"/>
              <w:rFonts w:ascii="Times New Roman" w:eastAsia="Times New Roman" w:hAnsi="Times New Roman" w:cs="Times New Roman"/>
              <w:bCs/>
              <w:sz w:val="24"/>
              <w:szCs w:val="24"/>
            </w:rPr>
          </w:rPrChange>
        </w:rPr>
      </w:pPr>
      <w:del w:id="196" w:author="Brian Locke" w:date="2025-06-23T20:24:00Z" w16du:dateUtc="2025-06-24T02:24:00Z">
        <w:r w:rsidRPr="00021E32" w:rsidDel="00021E32">
          <w:rPr>
            <w:rFonts w:ascii="Times New Roman" w:eastAsia="Times New Roman" w:hAnsi="Times New Roman" w:cs="Times New Roman"/>
            <w:bCs/>
            <w:sz w:val="24"/>
            <w:szCs w:val="24"/>
            <w:rPrChange w:id="197" w:author="Brian Locke" w:date="2025-06-23T20:23:00Z" w16du:dateUtc="2025-06-24T02:23:00Z">
              <w:rPr/>
            </w:rPrChange>
          </w:rPr>
          <w:delText>, an explanation of what a</w:delText>
        </w:r>
      </w:del>
      <w:ins w:id="198" w:author="Brian Locke" w:date="2025-06-23T20:24:00Z" w16du:dateUtc="2025-06-24T02:24:00Z">
        <w:r w:rsidR="00021E32">
          <w:rPr>
            <w:rFonts w:ascii="Times New Roman" w:eastAsia="Times New Roman" w:hAnsi="Times New Roman" w:cs="Times New Roman"/>
            <w:bCs/>
            <w:sz w:val="24"/>
            <w:szCs w:val="24"/>
          </w:rPr>
          <w:t>defined</w:t>
        </w:r>
      </w:ins>
      <w:r w:rsidRPr="00021E32">
        <w:rPr>
          <w:rFonts w:ascii="Times New Roman" w:eastAsia="Times New Roman" w:hAnsi="Times New Roman" w:cs="Times New Roman"/>
          <w:bCs/>
          <w:sz w:val="24"/>
          <w:szCs w:val="24"/>
          <w:rPrChange w:id="199" w:author="Brian Locke" w:date="2025-06-23T20:23:00Z" w16du:dateUtc="2025-06-24T02:23:00Z">
            <w:rPr/>
          </w:rPrChange>
        </w:rPr>
        <w:t xml:space="preserve"> likelihood ratio</w:t>
      </w:r>
      <w:ins w:id="200" w:author="Brian Locke" w:date="2025-06-23T20:24:00Z" w16du:dateUtc="2025-06-24T02:24:00Z">
        <w:r w:rsidR="00021E32">
          <w:rPr>
            <w:rFonts w:ascii="Times New Roman" w:eastAsia="Times New Roman" w:hAnsi="Times New Roman" w:cs="Times New Roman"/>
            <w:bCs/>
            <w:sz w:val="24"/>
            <w:szCs w:val="24"/>
          </w:rPr>
          <w:t>s;</w:t>
        </w:r>
      </w:ins>
      <w:del w:id="201" w:author="Brian Locke" w:date="2025-06-23T20:24:00Z" w16du:dateUtc="2025-06-24T02:24:00Z">
        <w:r w:rsidRPr="00021E32" w:rsidDel="00021E32">
          <w:rPr>
            <w:rFonts w:ascii="Times New Roman" w:eastAsia="Times New Roman" w:hAnsi="Times New Roman" w:cs="Times New Roman"/>
            <w:bCs/>
            <w:sz w:val="24"/>
            <w:szCs w:val="24"/>
            <w:rPrChange w:id="202" w:author="Brian Locke" w:date="2025-06-23T20:23:00Z" w16du:dateUtc="2025-06-24T02:23:00Z">
              <w:rPr/>
            </w:rPrChange>
          </w:rPr>
          <w:delText xml:space="preserve"> is</w:delText>
        </w:r>
      </w:del>
    </w:p>
    <w:p w14:paraId="68EDB012" w14:textId="77777777" w:rsidR="00021E32" w:rsidRPr="00021E32" w:rsidRDefault="00AE1451" w:rsidP="00021E32">
      <w:pPr>
        <w:pStyle w:val="ListParagraph"/>
        <w:numPr>
          <w:ilvl w:val="0"/>
          <w:numId w:val="3"/>
        </w:numPr>
        <w:rPr>
          <w:ins w:id="203" w:author="Brian Locke" w:date="2025-06-23T20:25:00Z" w16du:dateUtc="2025-06-24T02:25:00Z"/>
          <w:rFonts w:ascii="Times New Roman" w:eastAsia="Times New Roman" w:hAnsi="Times New Roman" w:cs="Times New Roman"/>
          <w:bCs/>
          <w:sz w:val="24"/>
          <w:szCs w:val="24"/>
          <w:lang w:val="en-US"/>
          <w:rPrChange w:id="204" w:author="Brian Locke" w:date="2025-06-23T20:25:00Z" w16du:dateUtc="2025-06-24T02:25:00Z">
            <w:rPr>
              <w:ins w:id="205" w:author="Brian Locke" w:date="2025-06-23T20:25:00Z" w16du:dateUtc="2025-06-24T02:25:00Z"/>
              <w:rFonts w:ascii="Times New Roman" w:eastAsia="Times New Roman" w:hAnsi="Times New Roman" w:cs="Times New Roman"/>
              <w:bCs/>
              <w:sz w:val="24"/>
              <w:szCs w:val="24"/>
            </w:rPr>
          </w:rPrChange>
        </w:rPr>
      </w:pPr>
      <w:del w:id="206" w:author="Brian Locke" w:date="2025-06-23T20:24:00Z" w16du:dateUtc="2025-06-24T02:24:00Z">
        <w:r w:rsidRPr="00021E32" w:rsidDel="00021E32">
          <w:rPr>
            <w:rFonts w:ascii="Times New Roman" w:eastAsia="Times New Roman" w:hAnsi="Times New Roman" w:cs="Times New Roman"/>
            <w:bCs/>
            <w:sz w:val="24"/>
            <w:szCs w:val="24"/>
            <w:rPrChange w:id="207" w:author="Brian Locke" w:date="2025-06-23T20:23:00Z" w16du:dateUtc="2025-06-24T02:23:00Z">
              <w:rPr/>
            </w:rPrChange>
          </w:rPr>
          <w:delText xml:space="preserve">, </w:delText>
        </w:r>
      </w:del>
      <w:r w:rsidRPr="00021E32">
        <w:rPr>
          <w:rFonts w:ascii="Times New Roman" w:eastAsia="Times New Roman" w:hAnsi="Times New Roman" w:cs="Times New Roman"/>
          <w:bCs/>
          <w:sz w:val="24"/>
          <w:szCs w:val="24"/>
          <w:rPrChange w:id="208" w:author="Brian Locke" w:date="2025-06-23T20:23:00Z" w16du:dateUtc="2025-06-24T02:23:00Z">
            <w:rPr/>
          </w:rPrChange>
        </w:rPr>
        <w:t>specifi</w:t>
      </w:r>
      <w:ins w:id="209" w:author="Brian Locke" w:date="2025-06-23T20:24:00Z" w16du:dateUtc="2025-06-24T02:24:00Z">
        <w:r w:rsidR="00021E32">
          <w:rPr>
            <w:rFonts w:ascii="Times New Roman" w:eastAsia="Times New Roman" w:hAnsi="Times New Roman" w:cs="Times New Roman"/>
            <w:bCs/>
            <w:sz w:val="24"/>
            <w:szCs w:val="24"/>
          </w:rPr>
          <w:t>ed</w:t>
        </w:r>
      </w:ins>
      <w:del w:id="210" w:author="Brian Locke" w:date="2025-06-23T20:24:00Z" w16du:dateUtc="2025-06-24T02:24:00Z">
        <w:r w:rsidRPr="00021E32" w:rsidDel="00021E32">
          <w:rPr>
            <w:rFonts w:ascii="Times New Roman" w:eastAsia="Times New Roman" w:hAnsi="Times New Roman" w:cs="Times New Roman"/>
            <w:bCs/>
            <w:sz w:val="24"/>
            <w:szCs w:val="24"/>
            <w:rPrChange w:id="211" w:author="Brian Locke" w:date="2025-06-23T20:23:00Z" w16du:dateUtc="2025-06-24T02:23:00Z">
              <w:rPr/>
            </w:rPrChange>
          </w:rPr>
          <w:delText>cation that</w:delText>
        </w:r>
      </w:del>
      <w:r w:rsidRPr="00021E32">
        <w:rPr>
          <w:rFonts w:ascii="Times New Roman" w:eastAsia="Times New Roman" w:hAnsi="Times New Roman" w:cs="Times New Roman"/>
          <w:bCs/>
          <w:sz w:val="24"/>
          <w:szCs w:val="24"/>
          <w:rPrChange w:id="212" w:author="Brian Locke" w:date="2025-06-23T20:23:00Z" w16du:dateUtc="2025-06-24T02:23:00Z">
            <w:rPr/>
          </w:rPrChange>
        </w:rPr>
        <w:t xml:space="preserve"> </w:t>
      </w:r>
      <w:del w:id="213" w:author="Brian Locke" w:date="2025-06-23T20:25:00Z" w16du:dateUtc="2025-06-24T02:25:00Z">
        <w:r w:rsidRPr="00021E32" w:rsidDel="00021E32">
          <w:rPr>
            <w:rFonts w:ascii="Times New Roman" w:eastAsia="Times New Roman" w:hAnsi="Times New Roman" w:cs="Times New Roman"/>
            <w:bCs/>
            <w:sz w:val="24"/>
            <w:szCs w:val="24"/>
            <w:rPrChange w:id="214" w:author="Brian Locke" w:date="2025-06-23T20:23:00Z" w16du:dateUtc="2025-06-24T02:23:00Z">
              <w:rPr/>
            </w:rPrChange>
          </w:rPr>
          <w:delText xml:space="preserve">requests </w:delText>
        </w:r>
      </w:del>
      <w:ins w:id="215" w:author="Brian Locke" w:date="2025-06-23T20:25:00Z" w16du:dateUtc="2025-06-24T02:25:00Z">
        <w:r w:rsidR="00021E32">
          <w:rPr>
            <w:rFonts w:ascii="Times New Roman" w:eastAsia="Times New Roman" w:hAnsi="Times New Roman" w:cs="Times New Roman"/>
            <w:bCs/>
            <w:sz w:val="24"/>
            <w:szCs w:val="24"/>
          </w:rPr>
          <w:t>queries in</w:t>
        </w:r>
      </w:ins>
      <w:del w:id="216" w:author="Brian Locke" w:date="2025-06-23T20:25:00Z" w16du:dateUtc="2025-06-24T02:25:00Z">
        <w:r w:rsidRPr="00021E32" w:rsidDel="00021E32">
          <w:rPr>
            <w:rFonts w:ascii="Times New Roman" w:eastAsia="Times New Roman" w:hAnsi="Times New Roman" w:cs="Times New Roman"/>
            <w:bCs/>
            <w:sz w:val="24"/>
            <w:szCs w:val="24"/>
            <w:rPrChange w:id="217" w:author="Brian Locke" w:date="2025-06-23T20:23:00Z" w16du:dateUtc="2025-06-24T02:23:00Z">
              <w:rPr/>
            </w:rPrChange>
          </w:rPr>
          <w:delText>would take</w:delText>
        </w:r>
      </w:del>
      <w:r w:rsidRPr="00021E32">
        <w:rPr>
          <w:rFonts w:ascii="Times New Roman" w:eastAsia="Times New Roman" w:hAnsi="Times New Roman" w:cs="Times New Roman"/>
          <w:bCs/>
          <w:sz w:val="24"/>
          <w:szCs w:val="24"/>
          <w:rPrChange w:id="218" w:author="Brian Locke" w:date="2025-06-23T20:23:00Z" w16du:dateUtc="2025-06-24T02:23:00Z">
            <w:rPr/>
          </w:rPrChange>
        </w:rPr>
        <w:t xml:space="preserve"> the form</w:t>
      </w:r>
      <w:del w:id="219" w:author="Brian Locke" w:date="2025-06-23T20:25:00Z" w16du:dateUtc="2025-06-24T02:25:00Z">
        <w:r w:rsidRPr="00021E32" w:rsidDel="00021E32">
          <w:rPr>
            <w:rFonts w:ascii="Times New Roman" w:eastAsia="Times New Roman" w:hAnsi="Times New Roman" w:cs="Times New Roman"/>
            <w:bCs/>
            <w:sz w:val="24"/>
            <w:szCs w:val="24"/>
            <w:rPrChange w:id="220" w:author="Brian Locke" w:date="2025-06-23T20:23:00Z" w16du:dateUtc="2025-06-24T02:23:00Z">
              <w:rPr/>
            </w:rPrChange>
          </w:rPr>
          <w:delText xml:space="preserve"> of</w:delText>
        </w:r>
      </w:del>
      <w:r w:rsidRPr="00021E32">
        <w:rPr>
          <w:rFonts w:ascii="Times New Roman" w:eastAsia="Times New Roman" w:hAnsi="Times New Roman" w:cs="Times New Roman"/>
          <w:bCs/>
          <w:sz w:val="24"/>
          <w:szCs w:val="24"/>
          <w:rPrChange w:id="221" w:author="Brian Locke" w:date="2025-06-23T20:23:00Z" w16du:dateUtc="2025-06-24T02:23:00Z">
            <w:rPr/>
          </w:rPrChange>
        </w:rPr>
        <w:t xml:space="preserve"> ‘for target condition X, estimate the LR of finding ‘Y’</w:t>
      </w:r>
      <w:ins w:id="222" w:author="Brian Locke" w:date="2025-06-23T20:25:00Z" w16du:dateUtc="2025-06-24T02:25:00Z">
        <w:r w:rsidR="00021E32">
          <w:rPr>
            <w:rFonts w:ascii="Times New Roman" w:eastAsia="Times New Roman" w:hAnsi="Times New Roman" w:cs="Times New Roman"/>
            <w:bCs/>
            <w:sz w:val="24"/>
            <w:szCs w:val="24"/>
          </w:rPr>
          <w:t>;</w:t>
        </w:r>
      </w:ins>
      <w:del w:id="223" w:author="Brian Locke" w:date="2025-06-23T20:25:00Z" w16du:dateUtc="2025-06-24T02:25:00Z">
        <w:r w:rsidRPr="00021E32" w:rsidDel="00021E32">
          <w:rPr>
            <w:rFonts w:ascii="Times New Roman" w:eastAsia="Times New Roman" w:hAnsi="Times New Roman" w:cs="Times New Roman"/>
            <w:bCs/>
            <w:sz w:val="24"/>
            <w:szCs w:val="24"/>
            <w:rPrChange w:id="224" w:author="Brian Locke" w:date="2025-06-23T20:23:00Z" w16du:dateUtc="2025-06-24T02:23:00Z">
              <w:rPr/>
            </w:rPrChange>
          </w:rPr>
          <w:delText>,</w:delText>
        </w:r>
      </w:del>
    </w:p>
    <w:p w14:paraId="25464DFB" w14:textId="77777777" w:rsidR="00021E32" w:rsidRPr="00021E32" w:rsidRDefault="00AE1451" w:rsidP="00021E32">
      <w:pPr>
        <w:pStyle w:val="ListParagraph"/>
        <w:numPr>
          <w:ilvl w:val="0"/>
          <w:numId w:val="3"/>
        </w:numPr>
        <w:rPr>
          <w:ins w:id="225" w:author="Brian Locke" w:date="2025-06-23T20:26:00Z" w16du:dateUtc="2025-06-24T02:26:00Z"/>
          <w:rFonts w:ascii="Times New Roman" w:eastAsia="Times New Roman" w:hAnsi="Times New Roman" w:cs="Times New Roman"/>
          <w:bCs/>
          <w:sz w:val="24"/>
          <w:szCs w:val="24"/>
          <w:lang w:val="en-US"/>
          <w:rPrChange w:id="226" w:author="Brian Locke" w:date="2025-06-23T20:26:00Z" w16du:dateUtc="2025-06-24T02:26:00Z">
            <w:rPr>
              <w:ins w:id="227" w:author="Brian Locke" w:date="2025-06-23T20:26:00Z" w16du:dateUtc="2025-06-24T02:26:00Z"/>
              <w:rFonts w:ascii="Times New Roman" w:eastAsia="Times New Roman" w:hAnsi="Times New Roman" w:cs="Times New Roman"/>
              <w:bCs/>
              <w:sz w:val="24"/>
              <w:szCs w:val="24"/>
            </w:rPr>
          </w:rPrChange>
        </w:rPr>
      </w:pPr>
      <w:del w:id="228" w:author="Brian Locke" w:date="2025-06-23T20:25:00Z" w16du:dateUtc="2025-06-24T02:25:00Z">
        <w:r w:rsidRPr="00021E32" w:rsidDel="00021E32">
          <w:rPr>
            <w:rFonts w:ascii="Times New Roman" w:eastAsia="Times New Roman" w:hAnsi="Times New Roman" w:cs="Times New Roman"/>
            <w:bCs/>
            <w:sz w:val="24"/>
            <w:szCs w:val="24"/>
            <w:rPrChange w:id="229" w:author="Brian Locke" w:date="2025-06-23T20:23:00Z" w16du:dateUtc="2025-06-24T02:23:00Z">
              <w:rPr/>
            </w:rPrChange>
          </w:rPr>
          <w:delText xml:space="preserve"> </w:delText>
        </w:r>
      </w:del>
      <w:r w:rsidRPr="00021E32">
        <w:rPr>
          <w:rFonts w:ascii="Times New Roman" w:eastAsia="Times New Roman" w:hAnsi="Times New Roman" w:cs="Times New Roman"/>
          <w:bCs/>
          <w:sz w:val="24"/>
          <w:szCs w:val="24"/>
          <w:rPrChange w:id="230" w:author="Brian Locke" w:date="2025-06-23T20:23:00Z" w16du:dateUtc="2025-06-24T02:23:00Z">
            <w:rPr/>
          </w:rPrChange>
        </w:rPr>
        <w:t>specifi</w:t>
      </w:r>
      <w:del w:id="231" w:author="Brian Locke" w:date="2025-06-23T20:25:00Z" w16du:dateUtc="2025-06-24T02:25:00Z">
        <w:r w:rsidRPr="00021E32" w:rsidDel="00021E32">
          <w:rPr>
            <w:rFonts w:ascii="Times New Roman" w:eastAsia="Times New Roman" w:hAnsi="Times New Roman" w:cs="Times New Roman"/>
            <w:bCs/>
            <w:sz w:val="24"/>
            <w:szCs w:val="24"/>
            <w:rPrChange w:id="232" w:author="Brian Locke" w:date="2025-06-23T20:23:00Z" w16du:dateUtc="2025-06-24T02:23:00Z">
              <w:rPr/>
            </w:rPrChange>
          </w:rPr>
          <w:delText>c</w:delText>
        </w:r>
      </w:del>
      <w:ins w:id="233" w:author="Brian Locke" w:date="2025-06-23T20:25:00Z" w16du:dateUtc="2025-06-24T02:25:00Z">
        <w:r w:rsidR="00021E32">
          <w:rPr>
            <w:rFonts w:ascii="Times New Roman" w:eastAsia="Times New Roman" w:hAnsi="Times New Roman" w:cs="Times New Roman"/>
            <w:bCs/>
            <w:sz w:val="24"/>
            <w:szCs w:val="24"/>
          </w:rPr>
          <w:t>ed</w:t>
        </w:r>
      </w:ins>
      <w:del w:id="234" w:author="Brian Locke" w:date="2025-06-23T20:25:00Z" w16du:dateUtc="2025-06-24T02:25:00Z">
        <w:r w:rsidRPr="00021E32" w:rsidDel="00021E32">
          <w:rPr>
            <w:rFonts w:ascii="Times New Roman" w:eastAsia="Times New Roman" w:hAnsi="Times New Roman" w:cs="Times New Roman"/>
            <w:bCs/>
            <w:sz w:val="24"/>
            <w:szCs w:val="24"/>
            <w:rPrChange w:id="235" w:author="Brian Locke" w:date="2025-06-23T20:23:00Z" w16du:dateUtc="2025-06-24T02:23:00Z">
              <w:rPr/>
            </w:rPrChange>
          </w:rPr>
          <w:delText>ation that</w:delText>
        </w:r>
      </w:del>
      <w:r w:rsidRPr="00021E32">
        <w:rPr>
          <w:rFonts w:ascii="Times New Roman" w:eastAsia="Times New Roman" w:hAnsi="Times New Roman" w:cs="Times New Roman"/>
          <w:bCs/>
          <w:sz w:val="24"/>
          <w:szCs w:val="24"/>
          <w:rPrChange w:id="236" w:author="Brian Locke" w:date="2025-06-23T20:23:00Z" w16du:dateUtc="2025-06-24T02:23:00Z">
            <w:rPr/>
          </w:rPrChange>
        </w:rPr>
        <w:t xml:space="preserve"> </w:t>
      </w:r>
      <w:ins w:id="237" w:author="Brian Locke" w:date="2025-06-23T20:26:00Z" w16du:dateUtc="2025-06-24T02:26:00Z">
        <w:r w:rsidR="00021E32">
          <w:rPr>
            <w:rFonts w:ascii="Times New Roman" w:eastAsia="Times New Roman" w:hAnsi="Times New Roman" w:cs="Times New Roman"/>
            <w:bCs/>
            <w:sz w:val="24"/>
            <w:szCs w:val="24"/>
          </w:rPr>
          <w:t xml:space="preserve">that </w:t>
        </w:r>
      </w:ins>
      <w:r w:rsidRPr="00021E32">
        <w:rPr>
          <w:rFonts w:ascii="Times New Roman" w:eastAsia="Times New Roman" w:hAnsi="Times New Roman" w:cs="Times New Roman"/>
          <w:bCs/>
          <w:sz w:val="24"/>
          <w:szCs w:val="24"/>
          <w:rPrChange w:id="238" w:author="Brian Locke" w:date="2025-06-23T20:23:00Z" w16du:dateUtc="2025-06-24T02:23:00Z">
            <w:rPr/>
          </w:rPrChange>
        </w:rPr>
        <w:t xml:space="preserve">the output should be a </w:t>
      </w:r>
      <w:ins w:id="239" w:author="Brian Locke" w:date="2025-06-23T20:26:00Z" w16du:dateUtc="2025-06-24T02:26:00Z">
        <w:r w:rsidR="00021E32">
          <w:rPr>
            <w:rFonts w:ascii="Times New Roman" w:eastAsia="Times New Roman" w:hAnsi="Times New Roman" w:cs="Times New Roman"/>
            <w:bCs/>
            <w:sz w:val="24"/>
            <w:szCs w:val="24"/>
          </w:rPr>
          <w:t xml:space="preserve">single </w:t>
        </w:r>
      </w:ins>
      <w:r w:rsidRPr="00021E32">
        <w:rPr>
          <w:rFonts w:ascii="Times New Roman" w:eastAsia="Times New Roman" w:hAnsi="Times New Roman" w:cs="Times New Roman"/>
          <w:bCs/>
          <w:sz w:val="24"/>
          <w:szCs w:val="24"/>
          <w:rPrChange w:id="240" w:author="Brian Locke" w:date="2025-06-23T20:23:00Z" w16du:dateUtc="2025-06-24T02:23:00Z">
            <w:rPr/>
          </w:rPrChange>
        </w:rPr>
        <w:t xml:space="preserve">positive number output </w:t>
      </w:r>
      <w:ins w:id="241" w:author="Brian Locke" w:date="2025-06-23T20:26:00Z" w16du:dateUtc="2025-06-24T02:26:00Z">
        <w:r w:rsidR="00021E32">
          <w:rPr>
            <w:rFonts w:ascii="Times New Roman" w:eastAsia="Times New Roman" w:hAnsi="Times New Roman" w:cs="Times New Roman"/>
            <w:bCs/>
            <w:sz w:val="24"/>
            <w:szCs w:val="24"/>
          </w:rPr>
          <w:t xml:space="preserve">in </w:t>
        </w:r>
      </w:ins>
      <w:del w:id="242" w:author="Brian Locke" w:date="2025-06-23T20:14:00Z" w16du:dateUtc="2025-06-24T02:14:00Z">
        <w:r w:rsidRPr="00021E32" w:rsidDel="004001E8">
          <w:rPr>
            <w:rFonts w:ascii="Times New Roman" w:eastAsia="Times New Roman" w:hAnsi="Times New Roman" w:cs="Times New Roman"/>
            <w:bCs/>
            <w:sz w:val="24"/>
            <w:szCs w:val="24"/>
            <w:rPrChange w:id="243" w:author="Brian Locke" w:date="2025-06-23T20:23:00Z" w16du:dateUtc="2025-06-24T02:23:00Z">
              <w:rPr/>
            </w:rPrChange>
          </w:rPr>
          <w:delText xml:space="preserve">as a </w:delText>
        </w:r>
      </w:del>
      <w:r w:rsidRPr="00021E32">
        <w:rPr>
          <w:rFonts w:ascii="Times New Roman" w:eastAsia="Times New Roman" w:hAnsi="Times New Roman" w:cs="Times New Roman"/>
          <w:bCs/>
          <w:sz w:val="24"/>
          <w:szCs w:val="24"/>
          <w:rPrChange w:id="244" w:author="Brian Locke" w:date="2025-06-23T20:23:00Z" w16du:dateUtc="2025-06-24T02:23:00Z">
            <w:rPr/>
          </w:rPrChange>
        </w:rPr>
        <w:t>JSON</w:t>
      </w:r>
      <w:ins w:id="245" w:author="Brian Locke" w:date="2025-06-23T20:26:00Z" w16du:dateUtc="2025-06-24T02:26:00Z">
        <w:r w:rsidR="00021E32">
          <w:rPr>
            <w:rFonts w:ascii="Times New Roman" w:eastAsia="Times New Roman" w:hAnsi="Times New Roman" w:cs="Times New Roman"/>
            <w:bCs/>
            <w:sz w:val="24"/>
            <w:szCs w:val="24"/>
          </w:rPr>
          <w:t xml:space="preserve"> </w:t>
        </w:r>
        <w:proofErr w:type="gramStart"/>
        <w:r w:rsidR="00021E32">
          <w:rPr>
            <w:rFonts w:ascii="Times New Roman" w:eastAsia="Times New Roman" w:hAnsi="Times New Roman" w:cs="Times New Roman"/>
            <w:bCs/>
            <w:sz w:val="24"/>
            <w:szCs w:val="24"/>
          </w:rPr>
          <w:t>format;</w:t>
        </w:r>
        <w:proofErr w:type="gramEnd"/>
      </w:ins>
    </w:p>
    <w:p w14:paraId="7FE665B2" w14:textId="77777777" w:rsidR="00021E32" w:rsidRPr="00021E32" w:rsidRDefault="00AE1451" w:rsidP="00021E32">
      <w:pPr>
        <w:pStyle w:val="ListParagraph"/>
        <w:numPr>
          <w:ilvl w:val="0"/>
          <w:numId w:val="3"/>
        </w:numPr>
        <w:rPr>
          <w:ins w:id="246" w:author="Brian Locke" w:date="2025-06-23T20:27:00Z" w16du:dateUtc="2025-06-24T02:27:00Z"/>
          <w:rFonts w:ascii="Times New Roman" w:eastAsia="Times New Roman" w:hAnsi="Times New Roman" w:cs="Times New Roman"/>
          <w:bCs/>
          <w:sz w:val="24"/>
          <w:szCs w:val="24"/>
          <w:lang w:val="en-US"/>
          <w:rPrChange w:id="247" w:author="Brian Locke" w:date="2025-06-23T20:27:00Z" w16du:dateUtc="2025-06-24T02:27:00Z">
            <w:rPr>
              <w:ins w:id="248" w:author="Brian Locke" w:date="2025-06-23T20:27:00Z" w16du:dateUtc="2025-06-24T02:27:00Z"/>
              <w:rFonts w:ascii="Times New Roman" w:eastAsia="Times New Roman" w:hAnsi="Times New Roman" w:cs="Times New Roman"/>
              <w:bCs/>
              <w:sz w:val="24"/>
              <w:szCs w:val="24"/>
            </w:rPr>
          </w:rPrChange>
        </w:rPr>
      </w:pPr>
      <w:del w:id="249" w:author="Brian Locke" w:date="2025-06-23T20:26:00Z" w16du:dateUtc="2025-06-24T02:26:00Z">
        <w:r w:rsidRPr="00021E32" w:rsidDel="00021E32">
          <w:rPr>
            <w:rFonts w:ascii="Times New Roman" w:eastAsia="Times New Roman" w:hAnsi="Times New Roman" w:cs="Times New Roman"/>
            <w:bCs/>
            <w:sz w:val="24"/>
            <w:szCs w:val="24"/>
            <w:rPrChange w:id="250" w:author="Brian Locke" w:date="2025-06-23T20:23:00Z" w16du:dateUtc="2025-06-24T02:23:00Z">
              <w:rPr/>
            </w:rPrChange>
          </w:rPr>
          <w:delText xml:space="preserve">, </w:delText>
        </w:r>
      </w:del>
      <w:r w:rsidRPr="00021E32">
        <w:rPr>
          <w:rFonts w:ascii="Times New Roman" w:eastAsia="Times New Roman" w:hAnsi="Times New Roman" w:cs="Times New Roman"/>
          <w:bCs/>
          <w:sz w:val="24"/>
          <w:szCs w:val="24"/>
          <w:rPrChange w:id="251" w:author="Brian Locke" w:date="2025-06-23T20:23:00Z" w16du:dateUtc="2025-06-24T02:23:00Z">
            <w:rPr/>
          </w:rPrChange>
        </w:rPr>
        <w:t xml:space="preserve">instructions for reasoning (consider the condition of interest, the population of interest, what the presence or absence of the feature would </w:t>
      </w:r>
      <w:del w:id="252" w:author="Brian Locke" w:date="2025-06-23T20:26:00Z" w16du:dateUtc="2025-06-24T02:26:00Z">
        <w:r w:rsidRPr="00021E32" w:rsidDel="00021E32">
          <w:rPr>
            <w:rFonts w:ascii="Times New Roman" w:eastAsia="Times New Roman" w:hAnsi="Times New Roman" w:cs="Times New Roman"/>
            <w:bCs/>
            <w:sz w:val="24"/>
            <w:szCs w:val="24"/>
            <w:rPrChange w:id="253" w:author="Brian Locke" w:date="2025-06-23T20:23:00Z" w16du:dateUtc="2025-06-24T02:23:00Z">
              <w:rPr/>
            </w:rPrChange>
          </w:rPr>
          <w:delText>predict</w:delText>
        </w:r>
      </w:del>
      <w:ins w:id="254" w:author="Brian Locke" w:date="2025-06-23T20:26:00Z" w16du:dateUtc="2025-06-24T02:26:00Z">
        <w:r w:rsidR="00021E32">
          <w:rPr>
            <w:rFonts w:ascii="Times New Roman" w:eastAsia="Times New Roman" w:hAnsi="Times New Roman" w:cs="Times New Roman"/>
            <w:bCs/>
            <w:sz w:val="24"/>
            <w:szCs w:val="24"/>
          </w:rPr>
          <w:t>imply about disease likelihood</w:t>
        </w:r>
      </w:ins>
      <w:ins w:id="255" w:author="Brian Locke" w:date="2025-06-23T20:18:00Z" w16du:dateUtc="2025-06-24T02:18:00Z">
        <w:r w:rsidR="004001E8" w:rsidRPr="00021E32">
          <w:rPr>
            <w:rFonts w:ascii="Times New Roman" w:eastAsia="Times New Roman" w:hAnsi="Times New Roman" w:cs="Times New Roman"/>
            <w:bCs/>
            <w:sz w:val="24"/>
            <w:szCs w:val="24"/>
            <w:rPrChange w:id="256" w:author="Brian Locke" w:date="2025-06-23T20:23:00Z" w16du:dateUtc="2025-06-24T02:23:00Z">
              <w:rPr/>
            </w:rPrChange>
          </w:rPr>
          <w:t>)</w:t>
        </w:r>
      </w:ins>
    </w:p>
    <w:p w14:paraId="55F70463" w14:textId="77777777" w:rsidR="00021E32" w:rsidRPr="00021E32" w:rsidRDefault="00021E32" w:rsidP="00021E32">
      <w:pPr>
        <w:pStyle w:val="ListParagraph"/>
        <w:numPr>
          <w:ilvl w:val="0"/>
          <w:numId w:val="3"/>
        </w:numPr>
        <w:rPr>
          <w:ins w:id="257" w:author="Brian Locke" w:date="2025-06-23T20:27:00Z" w16du:dateUtc="2025-06-24T02:27:00Z"/>
          <w:rFonts w:ascii="Times New Roman" w:eastAsia="Times New Roman" w:hAnsi="Times New Roman" w:cs="Times New Roman"/>
          <w:bCs/>
          <w:sz w:val="24"/>
          <w:szCs w:val="24"/>
          <w:lang w:val="en-US"/>
          <w:rPrChange w:id="258" w:author="Brian Locke" w:date="2025-06-23T20:27:00Z" w16du:dateUtc="2025-06-24T02:27:00Z">
            <w:rPr>
              <w:ins w:id="259" w:author="Brian Locke" w:date="2025-06-23T20:27:00Z" w16du:dateUtc="2025-06-24T02:27:00Z"/>
              <w:rFonts w:ascii="Times New Roman" w:eastAsia="Times New Roman" w:hAnsi="Times New Roman" w:cs="Times New Roman"/>
              <w:bCs/>
              <w:sz w:val="24"/>
              <w:szCs w:val="24"/>
            </w:rPr>
          </w:rPrChange>
        </w:rPr>
      </w:pPr>
      <w:ins w:id="260" w:author="Brian Locke" w:date="2025-06-23T20:27:00Z" w16du:dateUtc="2025-06-24T02:27:00Z">
        <w:r>
          <w:rPr>
            <w:rFonts w:ascii="Times New Roman" w:eastAsia="Times New Roman" w:hAnsi="Times New Roman" w:cs="Times New Roman"/>
            <w:bCs/>
            <w:sz w:val="24"/>
            <w:szCs w:val="24"/>
          </w:rPr>
          <w:t xml:space="preserve">Provided </w:t>
        </w:r>
        <w:proofErr w:type="spellStart"/>
        <w:r>
          <w:rPr>
            <w:rFonts w:ascii="Times New Roman" w:eastAsia="Times New Roman" w:hAnsi="Times New Roman" w:cs="Times New Roman"/>
            <w:bCs/>
            <w:sz w:val="24"/>
            <w:szCs w:val="24"/>
          </w:rPr>
          <w:t>three</w:t>
        </w:r>
      </w:ins>
      <w:del w:id="261" w:author="Brian Locke" w:date="2025-06-23T20:27:00Z" w16du:dateUtc="2025-06-24T02:27:00Z">
        <w:r w:rsidR="00AE1451" w:rsidRPr="00021E32" w:rsidDel="00021E32">
          <w:rPr>
            <w:rFonts w:ascii="Times New Roman" w:eastAsia="Times New Roman" w:hAnsi="Times New Roman" w:cs="Times New Roman"/>
            <w:bCs/>
            <w:sz w:val="24"/>
            <w:szCs w:val="24"/>
            <w:rPrChange w:id="262" w:author="Brian Locke" w:date="2025-06-23T20:23:00Z" w16du:dateUtc="2025-06-24T02:23:00Z">
              <w:rPr/>
            </w:rPrChange>
          </w:rPr>
          <w:delText xml:space="preserve">, and some </w:delText>
        </w:r>
      </w:del>
      <w:r w:rsidR="00AE1451" w:rsidRPr="00021E32">
        <w:rPr>
          <w:rFonts w:ascii="Times New Roman" w:eastAsia="Times New Roman" w:hAnsi="Times New Roman" w:cs="Times New Roman"/>
          <w:bCs/>
          <w:sz w:val="24"/>
          <w:szCs w:val="24"/>
          <w:rPrChange w:id="263" w:author="Brian Locke" w:date="2025-06-23T20:23:00Z" w16du:dateUtc="2025-06-24T02:23:00Z">
            <w:rPr/>
          </w:rPrChange>
        </w:rPr>
        <w:t>hypothetical</w:t>
      </w:r>
      <w:proofErr w:type="spellEnd"/>
      <w:r w:rsidR="00AE1451" w:rsidRPr="00021E32">
        <w:rPr>
          <w:rFonts w:ascii="Times New Roman" w:eastAsia="Times New Roman" w:hAnsi="Times New Roman" w:cs="Times New Roman"/>
          <w:bCs/>
          <w:sz w:val="24"/>
          <w:szCs w:val="24"/>
          <w:rPrChange w:id="264" w:author="Brian Locke" w:date="2025-06-23T20:23:00Z" w16du:dateUtc="2025-06-24T02:23:00Z">
            <w:rPr/>
          </w:rPrChange>
        </w:rPr>
        <w:t xml:space="preserve"> examples. </w:t>
      </w:r>
    </w:p>
    <w:p w14:paraId="53D49451" w14:textId="46E498BD" w:rsidR="00AE1451" w:rsidRPr="00021E32" w:rsidRDefault="00AE1451" w:rsidP="00021E32">
      <w:pPr>
        <w:rPr>
          <w:rFonts w:ascii="Times New Roman" w:eastAsia="Times New Roman" w:hAnsi="Times New Roman" w:cs="Times New Roman"/>
          <w:bCs/>
          <w:sz w:val="24"/>
          <w:szCs w:val="24"/>
          <w:lang w:val="en-US"/>
          <w:rPrChange w:id="265" w:author="Brian Locke" w:date="2025-06-23T20:27:00Z" w16du:dateUtc="2025-06-24T02:27:00Z">
            <w:rPr>
              <w:rFonts w:ascii="Times New Roman" w:eastAsia="Times New Roman" w:hAnsi="Times New Roman" w:cs="Times New Roman"/>
              <w:bCs/>
              <w:sz w:val="24"/>
              <w:szCs w:val="24"/>
            </w:rPr>
          </w:rPrChange>
        </w:rPr>
      </w:pPr>
      <w:r w:rsidRPr="00021E32">
        <w:rPr>
          <w:rFonts w:ascii="Times New Roman" w:eastAsia="Times New Roman" w:hAnsi="Times New Roman" w:cs="Times New Roman"/>
          <w:bCs/>
          <w:sz w:val="24"/>
          <w:szCs w:val="24"/>
          <w:rPrChange w:id="266" w:author="Brian Locke" w:date="2025-06-23T20:27:00Z" w16du:dateUtc="2025-06-24T02:27:00Z">
            <w:rPr/>
          </w:rPrChange>
        </w:rPr>
        <w:t xml:space="preserve">The </w:t>
      </w:r>
      <w:del w:id="267" w:author="Brian Locke" w:date="2025-06-23T20:27:00Z" w16du:dateUtc="2025-06-24T02:27:00Z">
        <w:r w:rsidRPr="00021E32" w:rsidDel="00021E32">
          <w:rPr>
            <w:rFonts w:ascii="Times New Roman" w:eastAsia="Times New Roman" w:hAnsi="Times New Roman" w:cs="Times New Roman"/>
            <w:bCs/>
            <w:sz w:val="24"/>
            <w:szCs w:val="24"/>
            <w:rPrChange w:id="268" w:author="Brian Locke" w:date="2025-06-23T20:27:00Z" w16du:dateUtc="2025-06-24T02:27:00Z">
              <w:rPr/>
            </w:rPrChange>
          </w:rPr>
          <w:delText>LLM was not</w:delText>
        </w:r>
      </w:del>
      <w:ins w:id="269" w:author="Brian Locke" w:date="2025-06-23T20:27:00Z" w16du:dateUtc="2025-06-24T02:27:00Z">
        <w:r w:rsidR="00021E32">
          <w:rPr>
            <w:rFonts w:ascii="Times New Roman" w:eastAsia="Times New Roman" w:hAnsi="Times New Roman" w:cs="Times New Roman"/>
            <w:bCs/>
            <w:sz w:val="24"/>
            <w:szCs w:val="24"/>
          </w:rPr>
          <w:t>prompt included no</w:t>
        </w:r>
      </w:ins>
      <w:del w:id="270" w:author="Brian Locke" w:date="2025-06-23T20:27:00Z" w16du:dateUtc="2025-06-24T02:27:00Z">
        <w:r w:rsidRPr="00021E32" w:rsidDel="00021E32">
          <w:rPr>
            <w:rFonts w:ascii="Times New Roman" w:eastAsia="Times New Roman" w:hAnsi="Times New Roman" w:cs="Times New Roman"/>
            <w:bCs/>
            <w:sz w:val="24"/>
            <w:szCs w:val="24"/>
            <w:rPrChange w:id="271" w:author="Brian Locke" w:date="2025-06-23T20:27:00Z" w16du:dateUtc="2025-06-24T02:27:00Z">
              <w:rPr/>
            </w:rPrChange>
          </w:rPr>
          <w:delText xml:space="preserve"> provided</w:delText>
        </w:r>
      </w:del>
      <w:r w:rsidRPr="00021E32">
        <w:rPr>
          <w:rFonts w:ascii="Times New Roman" w:eastAsia="Times New Roman" w:hAnsi="Times New Roman" w:cs="Times New Roman"/>
          <w:bCs/>
          <w:sz w:val="24"/>
          <w:szCs w:val="24"/>
          <w:rPrChange w:id="272" w:author="Brian Locke" w:date="2025-06-23T20:27:00Z" w16du:dateUtc="2025-06-24T02:27:00Z">
            <w:rPr/>
          </w:rPrChange>
        </w:rPr>
        <w:t xml:space="preserve"> information or hints about</w:t>
      </w:r>
      <w:ins w:id="273" w:author="Brian Locke" w:date="2025-06-23T20:27:00Z" w16du:dateUtc="2025-06-24T02:27:00Z">
        <w:r w:rsidR="00021E32">
          <w:rPr>
            <w:rFonts w:ascii="Times New Roman" w:eastAsia="Times New Roman" w:hAnsi="Times New Roman" w:cs="Times New Roman"/>
            <w:bCs/>
            <w:sz w:val="24"/>
            <w:szCs w:val="24"/>
          </w:rPr>
          <w:t xml:space="preserve"> reference stan</w:t>
        </w:r>
      </w:ins>
      <w:ins w:id="274" w:author="Brian Locke" w:date="2025-06-23T20:28:00Z" w16du:dateUtc="2025-06-24T02:28:00Z">
        <w:r w:rsidR="00021E32">
          <w:rPr>
            <w:rFonts w:ascii="Times New Roman" w:eastAsia="Times New Roman" w:hAnsi="Times New Roman" w:cs="Times New Roman"/>
            <w:bCs/>
            <w:sz w:val="24"/>
            <w:szCs w:val="24"/>
          </w:rPr>
          <w:t>dard values (</w:t>
        </w:r>
      </w:ins>
      <w:proofErr w:type="spellStart"/>
      <w:del w:id="275" w:author="Brian Locke" w:date="2025-06-23T20:27:00Z" w16du:dateUtc="2025-06-24T02:27:00Z">
        <w:r w:rsidRPr="00021E32" w:rsidDel="00021E32">
          <w:rPr>
            <w:rFonts w:ascii="Times New Roman" w:eastAsia="Times New Roman" w:hAnsi="Times New Roman" w:cs="Times New Roman"/>
            <w:bCs/>
            <w:sz w:val="24"/>
            <w:szCs w:val="24"/>
            <w:rPrChange w:id="276" w:author="Brian Locke" w:date="2025-06-23T20:27:00Z" w16du:dateUtc="2025-06-24T02:27:00Z">
              <w:rPr/>
            </w:rPrChange>
          </w:rPr>
          <w:delText xml:space="preserve"> the value of t</w:delText>
        </w:r>
      </w:del>
      <w:del w:id="277" w:author="Brian Locke" w:date="2025-06-23T20:28:00Z" w16du:dateUtc="2025-06-24T02:28:00Z">
        <w:r w:rsidRPr="00021E32" w:rsidDel="00021E32">
          <w:rPr>
            <w:rFonts w:ascii="Times New Roman" w:eastAsia="Times New Roman" w:hAnsi="Times New Roman" w:cs="Times New Roman"/>
            <w:bCs/>
            <w:sz w:val="24"/>
            <w:szCs w:val="24"/>
            <w:rPrChange w:id="278" w:author="Brian Locke" w:date="2025-06-23T20:27:00Z" w16du:dateUtc="2025-06-24T02:27:00Z">
              <w:rPr/>
            </w:rPrChange>
          </w:rPr>
          <w:delText xml:space="preserve">he </w:delText>
        </w:r>
      </w:del>
      <w:r w:rsidRPr="00021E32">
        <w:rPr>
          <w:rFonts w:ascii="Times New Roman" w:eastAsia="Times New Roman" w:hAnsi="Times New Roman" w:cs="Times New Roman"/>
          <w:bCs/>
          <w:sz w:val="24"/>
          <w:szCs w:val="24"/>
          <w:rPrChange w:id="279" w:author="Brian Locke" w:date="2025-06-23T20:27:00Z" w16du:dateUtc="2025-06-24T02:27:00Z">
            <w:rPr/>
          </w:rPrChange>
        </w:rPr>
        <w:t>LR</w:t>
      </w:r>
      <w:r w:rsidRPr="00021E32">
        <w:rPr>
          <w:rFonts w:ascii="Times New Roman" w:eastAsia="Times New Roman" w:hAnsi="Times New Roman" w:cs="Times New Roman"/>
          <w:bCs/>
          <w:sz w:val="24"/>
          <w:szCs w:val="24"/>
          <w:vertAlign w:val="subscript"/>
          <w:rPrChange w:id="280" w:author="Brian Locke" w:date="2025-06-23T20:27:00Z" w16du:dateUtc="2025-06-24T02:27:00Z">
            <w:rPr>
              <w:vertAlign w:val="subscript"/>
            </w:rPr>
          </w:rPrChange>
        </w:rPr>
        <w:t>Reported</w:t>
      </w:r>
      <w:proofErr w:type="spellEnd"/>
      <w:ins w:id="281" w:author="Brian Locke" w:date="2025-06-23T20:28:00Z" w16du:dateUtc="2025-06-24T02:28:00Z">
        <w:r w:rsidR="00021E32">
          <w:rPr>
            <w:rFonts w:ascii="Times New Roman" w:eastAsia="Times New Roman" w:hAnsi="Times New Roman" w:cs="Times New Roman"/>
            <w:bCs/>
            <w:sz w:val="24"/>
            <w:szCs w:val="24"/>
          </w:rPr>
          <w:t xml:space="preserve">). </w:t>
        </w:r>
      </w:ins>
      <w:del w:id="282" w:author="Brian Locke" w:date="2025-06-23T20:28:00Z" w16du:dateUtc="2025-06-24T02:28:00Z">
        <w:r w:rsidRPr="00021E32" w:rsidDel="00021E32">
          <w:rPr>
            <w:rFonts w:ascii="Times New Roman" w:eastAsia="Times New Roman" w:hAnsi="Times New Roman" w:cs="Times New Roman"/>
            <w:bCs/>
            <w:sz w:val="24"/>
            <w:szCs w:val="24"/>
            <w:rPrChange w:id="283" w:author="Brian Locke" w:date="2025-06-23T20:27:00Z" w16du:dateUtc="2025-06-24T02:27:00Z">
              <w:rPr/>
            </w:rPrChange>
          </w:rPr>
          <w:delText>.</w:delText>
        </w:r>
      </w:del>
      <w:ins w:id="284" w:author="Brian Locke" w:date="2025-06-23T20:15:00Z" w16du:dateUtc="2025-06-24T02:15:00Z">
        <w:r w:rsidR="004001E8" w:rsidRPr="00021E32">
          <w:rPr>
            <w:rFonts w:ascii="Times New Roman" w:eastAsia="Times New Roman" w:hAnsi="Times New Roman" w:cs="Times New Roman"/>
            <w:bCs/>
            <w:sz w:val="24"/>
            <w:szCs w:val="24"/>
            <w:rPrChange w:id="285" w:author="Brian Locke" w:date="2025-06-23T20:27:00Z" w16du:dateUtc="2025-06-24T02:27:00Z">
              <w:rPr/>
            </w:rPrChange>
          </w:rPr>
          <w:t>The prompt was not</w:t>
        </w:r>
      </w:ins>
      <w:ins w:id="286" w:author="Brian Locke" w:date="2025-06-23T20:28:00Z" w16du:dateUtc="2025-06-24T02:28:00Z">
        <w:r w:rsidR="00021E32">
          <w:rPr>
            <w:rFonts w:ascii="Times New Roman" w:eastAsia="Times New Roman" w:hAnsi="Times New Roman" w:cs="Times New Roman"/>
            <w:bCs/>
            <w:sz w:val="24"/>
            <w:szCs w:val="24"/>
          </w:rPr>
          <w:t xml:space="preserve"> iteratively refined to improve agreement with reference values. </w:t>
        </w:r>
      </w:ins>
    </w:p>
    <w:p w14:paraId="359D462A" w14:textId="77777777" w:rsidR="004001E8" w:rsidRPr="00054773" w:rsidRDefault="004001E8" w:rsidP="00AE1451">
      <w:pPr>
        <w:rPr>
          <w:rFonts w:ascii="Times New Roman" w:eastAsia="Times New Roman" w:hAnsi="Times New Roman" w:cs="Times New Roman"/>
          <w:bCs/>
          <w:sz w:val="24"/>
          <w:szCs w:val="24"/>
        </w:rPr>
      </w:pPr>
    </w:p>
    <w:p w14:paraId="59BC8A2A" w14:textId="77777777" w:rsidR="00AE1451" w:rsidRPr="00054773" w:rsidRDefault="00AE1451" w:rsidP="00AE1451">
      <w:pPr>
        <w:rPr>
          <w:rFonts w:ascii="Times New Roman" w:eastAsia="Times New Roman" w:hAnsi="Times New Roman" w:cs="Times New Roman"/>
          <w:bCs/>
          <w:i/>
          <w:sz w:val="24"/>
          <w:szCs w:val="24"/>
        </w:rPr>
      </w:pPr>
      <w:r w:rsidRPr="00054773">
        <w:rPr>
          <w:rFonts w:ascii="Times New Roman" w:eastAsia="Times New Roman" w:hAnsi="Times New Roman" w:cs="Times New Roman"/>
          <w:bCs/>
          <w:i/>
          <w:sz w:val="24"/>
          <w:szCs w:val="24"/>
        </w:rPr>
        <w:t>Statistical Analysis</w:t>
      </w:r>
    </w:p>
    <w:p w14:paraId="310D5556" w14:textId="3E0830B0" w:rsidR="00AE1451" w:rsidRPr="00054773" w:rsidDel="002F0A34" w:rsidRDefault="002F0A34" w:rsidP="00021E32">
      <w:pPr>
        <w:rPr>
          <w:del w:id="287" w:author="Brian Locke" w:date="2025-06-23T20:34:00Z" w16du:dateUtc="2025-06-24T02:34:00Z"/>
          <w:rFonts w:ascii="Times New Roman" w:eastAsia="Times New Roman" w:hAnsi="Times New Roman" w:cs="Times New Roman"/>
          <w:b/>
          <w:bCs/>
          <w:sz w:val="24"/>
          <w:szCs w:val="24"/>
        </w:rPr>
      </w:pPr>
      <w:ins w:id="288" w:author="Brian Locke" w:date="2025-06-23T20:35:00Z" w16du:dateUtc="2025-06-24T02:35:00Z">
        <w:r>
          <w:rPr>
            <w:rFonts w:ascii="Times New Roman" w:eastAsia="Times New Roman" w:hAnsi="Times New Roman" w:cs="Times New Roman"/>
            <w:bCs/>
            <w:sz w:val="24"/>
            <w:szCs w:val="24"/>
          </w:rPr>
          <w:lastRenderedPageBreak/>
          <w:t xml:space="preserve">We assessed agreement between </w:t>
        </w:r>
        <w:proofErr w:type="spellStart"/>
        <w:r w:rsidRPr="00054773">
          <w:rPr>
            <w:rFonts w:ascii="Times New Roman" w:eastAsia="Times New Roman" w:hAnsi="Times New Roman" w:cs="Times New Roman"/>
            <w:bCs/>
            <w:sz w:val="24"/>
            <w:szCs w:val="24"/>
          </w:rPr>
          <w:t>LR</w:t>
        </w:r>
        <w:r w:rsidRPr="00054773">
          <w:rPr>
            <w:rFonts w:ascii="Times New Roman" w:eastAsia="Times New Roman" w:hAnsi="Times New Roman" w:cs="Times New Roman"/>
            <w:bCs/>
            <w:sz w:val="24"/>
            <w:szCs w:val="24"/>
            <w:vertAlign w:val="subscript"/>
          </w:rPr>
          <w:t>Reported</w:t>
        </w:r>
        <w:proofErr w:type="spellEnd"/>
        <w:r w:rsidRPr="00054773">
          <w:rPr>
            <w:rFonts w:ascii="Times New Roman" w:eastAsia="Times New Roman" w:hAnsi="Times New Roman" w:cs="Times New Roman"/>
            <w:bCs/>
            <w:sz w:val="24"/>
            <w:szCs w:val="24"/>
          </w:rPr>
          <w:t xml:space="preserve"> and LR</w:t>
        </w:r>
        <w:r w:rsidRPr="00054773">
          <w:rPr>
            <w:rFonts w:ascii="Times New Roman" w:eastAsia="Times New Roman" w:hAnsi="Times New Roman" w:cs="Times New Roman"/>
            <w:bCs/>
            <w:sz w:val="24"/>
            <w:szCs w:val="24"/>
            <w:vertAlign w:val="subscript"/>
          </w:rPr>
          <w:t>LLM</w:t>
        </w:r>
        <w:r>
          <w:rPr>
            <w:rFonts w:ascii="Times New Roman" w:eastAsia="Times New Roman" w:hAnsi="Times New Roman" w:cs="Times New Roman"/>
            <w:bCs/>
            <w:sz w:val="24"/>
            <w:szCs w:val="24"/>
          </w:rPr>
          <w:t xml:space="preserve"> using </w:t>
        </w:r>
      </w:ins>
      <w:ins w:id="289" w:author="Brian Locke" w:date="2025-06-23T20:29:00Z" w16du:dateUtc="2025-06-24T02:29:00Z">
        <w:r w:rsidR="00021E32">
          <w:rPr>
            <w:rFonts w:ascii="Times New Roman" w:eastAsia="Times New Roman" w:hAnsi="Times New Roman" w:cs="Times New Roman"/>
            <w:bCs/>
            <w:sz w:val="24"/>
            <w:szCs w:val="24"/>
          </w:rPr>
          <w:t>Bland</w:t>
        </w:r>
      </w:ins>
      <w:ins w:id="290" w:author="Brian Locke" w:date="2025-06-23T20:36:00Z" w16du:dateUtc="2025-06-24T02:36:00Z">
        <w:r>
          <w:rPr>
            <w:rFonts w:ascii="Times New Roman" w:eastAsia="Times New Roman" w:hAnsi="Times New Roman" w:cs="Times New Roman"/>
            <w:bCs/>
            <w:sz w:val="24"/>
            <w:szCs w:val="24"/>
          </w:rPr>
          <w:t>-</w:t>
        </w:r>
      </w:ins>
      <w:ins w:id="291" w:author="Brian Locke" w:date="2025-06-23T20:29:00Z" w16du:dateUtc="2025-06-24T02:29:00Z">
        <w:r w:rsidR="00021E32">
          <w:rPr>
            <w:rFonts w:ascii="Times New Roman" w:eastAsia="Times New Roman" w:hAnsi="Times New Roman" w:cs="Times New Roman"/>
            <w:bCs/>
            <w:sz w:val="24"/>
            <w:szCs w:val="24"/>
          </w:rPr>
          <w:t xml:space="preserve">Altman </w:t>
        </w:r>
      </w:ins>
      <w:ins w:id="292" w:author="Brian Locke" w:date="2025-06-23T20:30:00Z" w16du:dateUtc="2025-06-24T02:30:00Z">
        <w:r w:rsidR="00021E32">
          <w:rPr>
            <w:rFonts w:ascii="Times New Roman" w:eastAsia="Times New Roman" w:hAnsi="Times New Roman" w:cs="Times New Roman"/>
            <w:bCs/>
            <w:sz w:val="24"/>
            <w:szCs w:val="24"/>
          </w:rPr>
          <w:t>analysis on log-transformed LRs</w:t>
        </w:r>
      </w:ins>
      <w:ins w:id="293" w:author="Brian Locke" w:date="2025-06-23T20:36:00Z" w16du:dateUtc="2025-06-24T02:36:00Z">
        <w:r>
          <w:rPr>
            <w:rFonts w:ascii="Times New Roman" w:eastAsia="Times New Roman" w:hAnsi="Times New Roman" w:cs="Times New Roman"/>
            <w:bCs/>
            <w:sz w:val="24"/>
            <w:szCs w:val="24"/>
          </w:rPr>
          <w:t>, as</w:t>
        </w:r>
      </w:ins>
      <w:ins w:id="294" w:author="Brian Locke" w:date="2025-06-23T20:31:00Z" w16du:dateUtc="2025-06-24T02:31:00Z">
        <w:r w:rsidR="00021E32">
          <w:rPr>
            <w:rFonts w:ascii="Times New Roman" w:eastAsia="Times New Roman" w:hAnsi="Times New Roman" w:cs="Times New Roman"/>
            <w:bCs/>
            <w:sz w:val="24"/>
            <w:szCs w:val="24"/>
          </w:rPr>
          <w:t xml:space="preserve"> </w:t>
        </w:r>
      </w:ins>
      <w:del w:id="295" w:author="Brian Locke" w:date="2025-06-23T20:31:00Z" w16du:dateUtc="2025-06-24T02:31:00Z">
        <w:r w:rsidR="00AE1451" w:rsidRPr="00054773" w:rsidDel="00021E32">
          <w:rPr>
            <w:rFonts w:ascii="Times New Roman" w:eastAsia="Times New Roman" w:hAnsi="Times New Roman" w:cs="Times New Roman"/>
            <w:bCs/>
            <w:sz w:val="24"/>
            <w:szCs w:val="24"/>
          </w:rPr>
          <w:delText xml:space="preserve">As </w:delText>
        </w:r>
      </w:del>
      <w:r w:rsidR="00AE1451" w:rsidRPr="00054773">
        <w:rPr>
          <w:rFonts w:ascii="Times New Roman" w:eastAsia="Times New Roman" w:hAnsi="Times New Roman" w:cs="Times New Roman"/>
          <w:bCs/>
          <w:sz w:val="24"/>
          <w:szCs w:val="24"/>
        </w:rPr>
        <w:t xml:space="preserve">the strength of evidence represented by </w:t>
      </w:r>
      <w:del w:id="296" w:author="Brian Locke" w:date="2025-06-23T20:31:00Z" w16du:dateUtc="2025-06-24T02:31:00Z">
        <w:r w:rsidR="00AE1451" w:rsidRPr="00054773" w:rsidDel="00021E32">
          <w:rPr>
            <w:rFonts w:ascii="Times New Roman" w:eastAsia="Times New Roman" w:hAnsi="Times New Roman" w:cs="Times New Roman"/>
            <w:bCs/>
            <w:sz w:val="24"/>
            <w:szCs w:val="24"/>
          </w:rPr>
          <w:delText>likelihood ratios</w:delText>
        </w:r>
      </w:del>
      <w:ins w:id="297" w:author="Brian Locke" w:date="2025-06-23T20:31:00Z" w16du:dateUtc="2025-06-24T02:31:00Z">
        <w:r w:rsidR="00021E32">
          <w:rPr>
            <w:rFonts w:ascii="Times New Roman" w:eastAsia="Times New Roman" w:hAnsi="Times New Roman" w:cs="Times New Roman"/>
            <w:bCs/>
            <w:sz w:val="24"/>
            <w:szCs w:val="24"/>
          </w:rPr>
          <w:t>LRs</w:t>
        </w:r>
      </w:ins>
      <w:r w:rsidR="00AE1451" w:rsidRPr="00054773">
        <w:rPr>
          <w:rFonts w:ascii="Times New Roman" w:eastAsia="Times New Roman" w:hAnsi="Times New Roman" w:cs="Times New Roman"/>
          <w:bCs/>
          <w:sz w:val="24"/>
          <w:szCs w:val="24"/>
        </w:rPr>
        <w:t xml:space="preserve"> is linear in the logarithmic </w:t>
      </w:r>
      <w:proofErr w:type="spellStart"/>
      <w:r w:rsidR="00AE1451" w:rsidRPr="00054773">
        <w:rPr>
          <w:rFonts w:ascii="Times New Roman" w:eastAsia="Times New Roman" w:hAnsi="Times New Roman" w:cs="Times New Roman"/>
          <w:bCs/>
          <w:sz w:val="24"/>
          <w:szCs w:val="24"/>
        </w:rPr>
        <w:t>scale</w:t>
      </w:r>
      <w:ins w:id="298" w:author="Brian Locke" w:date="2025-06-23T20:31:00Z" w16du:dateUtc="2025-06-24T02:31:00Z">
        <w:r w:rsidR="00021E32">
          <w:rPr>
            <w:rFonts w:ascii="Times New Roman" w:eastAsia="Times New Roman" w:hAnsi="Times New Roman" w:cs="Times New Roman"/>
            <w:bCs/>
            <w:sz w:val="24"/>
            <w:szCs w:val="24"/>
          </w:rPr>
          <w:t>.</w:t>
        </w:r>
      </w:ins>
      <w:del w:id="299" w:author="Brian Locke" w:date="2025-06-23T20:31:00Z" w16du:dateUtc="2025-06-24T02:31:00Z">
        <w:r w:rsidR="00AE1451" w:rsidRPr="00054773" w:rsidDel="00021E32">
          <w:rPr>
            <w:rFonts w:ascii="Times New Roman" w:eastAsia="Times New Roman" w:hAnsi="Times New Roman" w:cs="Times New Roman"/>
            <w:bCs/>
            <w:sz w:val="24"/>
            <w:szCs w:val="24"/>
          </w:rPr>
          <w:delText>,</w:delText>
        </w:r>
      </w:del>
      <w:r w:rsidR="00AE1451" w:rsidRPr="00054773">
        <w:rPr>
          <w:rFonts w:ascii="Times New Roman" w:eastAsia="Times New Roman" w:hAnsi="Times New Roman" w:cs="Times New Roman"/>
          <w:bCs/>
          <w:sz w:val="24"/>
          <w:szCs w:val="24"/>
          <w:vertAlign w:val="superscript"/>
        </w:rPr>
        <w:t>B</w:t>
      </w:r>
      <w:proofErr w:type="spellEnd"/>
      <w:del w:id="300" w:author="Brian Locke" w:date="2025-06-23T20:36:00Z" w16du:dateUtc="2025-06-24T02:36:00Z">
        <w:r w:rsidR="00AE1451" w:rsidRPr="00054773" w:rsidDel="002F0A34">
          <w:rPr>
            <w:rFonts w:ascii="Times New Roman" w:eastAsia="Times New Roman" w:hAnsi="Times New Roman" w:cs="Times New Roman"/>
            <w:bCs/>
            <w:sz w:val="24"/>
            <w:szCs w:val="24"/>
          </w:rPr>
          <w:delText xml:space="preserve"> </w:delText>
        </w:r>
      </w:del>
      <w:ins w:id="301" w:author="Brian Locke" w:date="2025-06-23T20:31:00Z" w16du:dateUtc="2025-06-24T02:31:00Z">
        <w:r w:rsidR="00021E32">
          <w:rPr>
            <w:rFonts w:ascii="Times New Roman" w:eastAsia="Times New Roman" w:hAnsi="Times New Roman" w:cs="Times New Roman"/>
            <w:bCs/>
            <w:sz w:val="24"/>
            <w:szCs w:val="24"/>
          </w:rPr>
          <w:t xml:space="preserve"> </w:t>
        </w:r>
      </w:ins>
      <w:ins w:id="302" w:author="Brian Locke" w:date="2025-06-23T20:32:00Z" w16du:dateUtc="2025-06-24T02:32:00Z">
        <w:r w:rsidR="00021E32">
          <w:rPr>
            <w:rFonts w:ascii="Times New Roman" w:eastAsia="Times New Roman" w:hAnsi="Times New Roman" w:cs="Times New Roman"/>
            <w:bCs/>
            <w:sz w:val="24"/>
            <w:szCs w:val="24"/>
          </w:rPr>
          <w:t xml:space="preserve">95% </w:t>
        </w:r>
      </w:ins>
      <w:ins w:id="303" w:author="Brian Locke" w:date="2025-07-01T18:40:00Z" w16du:dateUtc="2025-07-02T00:40:00Z">
        <w:r w:rsidR="0092442B">
          <w:rPr>
            <w:rFonts w:ascii="Times New Roman" w:eastAsia="Times New Roman" w:hAnsi="Times New Roman" w:cs="Times New Roman"/>
            <w:bCs/>
            <w:sz w:val="24"/>
            <w:szCs w:val="24"/>
          </w:rPr>
          <w:t>ratio limits of agreement (</w:t>
        </w:r>
        <w:proofErr w:type="spellStart"/>
        <w:r w:rsidR="0092442B">
          <w:rPr>
            <w:rFonts w:ascii="Times New Roman" w:eastAsia="Times New Roman" w:hAnsi="Times New Roman" w:cs="Times New Roman"/>
            <w:bCs/>
            <w:sz w:val="24"/>
            <w:szCs w:val="24"/>
          </w:rPr>
          <w:t>i.e</w:t>
        </w:r>
        <w:proofErr w:type="spellEnd"/>
        <w:r w:rsidR="0092442B">
          <w:rPr>
            <w:rFonts w:ascii="Times New Roman" w:eastAsia="Times New Roman" w:hAnsi="Times New Roman" w:cs="Times New Roman"/>
            <w:bCs/>
            <w:sz w:val="24"/>
            <w:szCs w:val="24"/>
          </w:rPr>
          <w:t xml:space="preserve"> </w:t>
        </w:r>
      </w:ins>
      <w:ins w:id="304" w:author="Brian Locke" w:date="2025-06-23T20:37:00Z" w16du:dateUtc="2025-06-24T02:37:00Z">
        <w:r>
          <w:rPr>
            <w:rFonts w:ascii="Times New Roman" w:eastAsia="Times New Roman" w:hAnsi="Times New Roman" w:cs="Times New Roman"/>
            <w:bCs/>
            <w:sz w:val="24"/>
            <w:szCs w:val="24"/>
          </w:rPr>
          <w:t xml:space="preserve">multiplicative </w:t>
        </w:r>
      </w:ins>
      <w:ins w:id="305" w:author="Brian Locke" w:date="2025-06-23T20:32:00Z" w16du:dateUtc="2025-06-24T02:32:00Z">
        <w:r w:rsidR="00021E32">
          <w:rPr>
            <w:rFonts w:ascii="Times New Roman" w:eastAsia="Times New Roman" w:hAnsi="Times New Roman" w:cs="Times New Roman"/>
            <w:bCs/>
            <w:sz w:val="24"/>
            <w:szCs w:val="24"/>
          </w:rPr>
          <w:t>limits of agreement</w:t>
        </w:r>
      </w:ins>
      <w:ins w:id="306" w:author="Brian Locke" w:date="2025-07-01T18:40:00Z" w16du:dateUtc="2025-07-02T00:40:00Z">
        <w:r w:rsidR="0092442B">
          <w:rPr>
            <w:rFonts w:ascii="Times New Roman" w:eastAsia="Times New Roman" w:hAnsi="Times New Roman" w:cs="Times New Roman"/>
            <w:bCs/>
            <w:sz w:val="24"/>
            <w:szCs w:val="24"/>
          </w:rPr>
          <w:t xml:space="preserve"> </w:t>
        </w:r>
        <w:r w:rsidR="00902E40">
          <w:rPr>
            <w:rFonts w:ascii="Times New Roman" w:eastAsia="Times New Roman" w:hAnsi="Times New Roman" w:cs="Times New Roman"/>
            <w:bCs/>
            <w:sz w:val="24"/>
            <w:szCs w:val="24"/>
          </w:rPr>
          <w:t xml:space="preserve">where </w:t>
        </w:r>
      </w:ins>
      <w:ins w:id="307" w:author="Brian Locke" w:date="2025-06-23T20:32:00Z" w16du:dateUtc="2025-06-24T02:32:00Z">
        <w:r>
          <w:rPr>
            <w:rFonts w:ascii="Times New Roman" w:eastAsia="Times New Roman" w:hAnsi="Times New Roman" w:cs="Times New Roman"/>
            <w:bCs/>
            <w:sz w:val="24"/>
            <w:szCs w:val="24"/>
          </w:rPr>
          <w:t xml:space="preserve">LRs </w:t>
        </w:r>
      </w:ins>
      <w:ins w:id="308" w:author="Brian Locke" w:date="2025-07-01T18:40:00Z" w16du:dateUtc="2025-07-02T00:40:00Z">
        <w:r w:rsidR="00902E40">
          <w:rPr>
            <w:rFonts w:ascii="Times New Roman" w:eastAsia="Times New Roman" w:hAnsi="Times New Roman" w:cs="Times New Roman"/>
            <w:bCs/>
            <w:sz w:val="24"/>
            <w:szCs w:val="24"/>
          </w:rPr>
          <w:t xml:space="preserve">are </w:t>
        </w:r>
      </w:ins>
      <w:ins w:id="309" w:author="Brian Locke" w:date="2025-06-23T20:32:00Z" w16du:dateUtc="2025-06-24T02:32:00Z">
        <w:r>
          <w:rPr>
            <w:rFonts w:ascii="Times New Roman" w:eastAsia="Times New Roman" w:hAnsi="Times New Roman" w:cs="Times New Roman"/>
            <w:bCs/>
            <w:sz w:val="24"/>
            <w:szCs w:val="24"/>
          </w:rPr>
          <w:t xml:space="preserve">within x-fold </w:t>
        </w:r>
      </w:ins>
      <w:ins w:id="310" w:author="Brian Locke" w:date="2025-06-23T20:37:00Z" w16du:dateUtc="2025-06-24T02:37:00Z">
        <w:r>
          <w:rPr>
            <w:rFonts w:ascii="Times New Roman" w:eastAsia="Times New Roman" w:hAnsi="Times New Roman" w:cs="Times New Roman"/>
            <w:bCs/>
            <w:sz w:val="24"/>
            <w:szCs w:val="24"/>
          </w:rPr>
          <w:t>bounds of each</w:t>
        </w:r>
      </w:ins>
      <w:ins w:id="311" w:author="Brian Locke" w:date="2025-07-01T18:40:00Z" w16du:dateUtc="2025-07-02T00:40:00Z">
        <w:r w:rsidR="00902E40">
          <w:rPr>
            <w:rFonts w:ascii="Times New Roman" w:eastAsia="Times New Roman" w:hAnsi="Times New Roman" w:cs="Times New Roman"/>
            <w:bCs/>
            <w:sz w:val="24"/>
            <w:szCs w:val="24"/>
          </w:rPr>
          <w:t xml:space="preserve"> </w:t>
        </w:r>
      </w:ins>
      <w:ins w:id="312" w:author="Brian Locke" w:date="2025-06-23T20:37:00Z" w16du:dateUtc="2025-06-24T02:37:00Z">
        <w:r>
          <w:rPr>
            <w:rFonts w:ascii="Times New Roman" w:eastAsia="Times New Roman" w:hAnsi="Times New Roman" w:cs="Times New Roman"/>
            <w:bCs/>
            <w:sz w:val="24"/>
            <w:szCs w:val="24"/>
          </w:rPr>
          <w:t>other)</w:t>
        </w:r>
      </w:ins>
      <w:ins w:id="313" w:author="Brian Locke" w:date="2025-07-04T11:46:00Z" w16du:dateUtc="2025-07-04T17:46:00Z">
        <w:r w:rsidR="00815FB5">
          <w:rPr>
            <w:rFonts w:ascii="Times New Roman" w:eastAsia="Times New Roman" w:hAnsi="Times New Roman" w:cs="Times New Roman"/>
            <w:bCs/>
            <w:sz w:val="24"/>
            <w:szCs w:val="24"/>
          </w:rPr>
          <w:t xml:space="preserve"> were calculated</w:t>
        </w:r>
      </w:ins>
      <w:ins w:id="314" w:author="Brian Locke" w:date="2025-06-23T20:37:00Z" w16du:dateUtc="2025-06-24T02:37:00Z">
        <w:r>
          <w:rPr>
            <w:rFonts w:ascii="Times New Roman" w:eastAsia="Times New Roman" w:hAnsi="Times New Roman" w:cs="Times New Roman"/>
            <w:bCs/>
            <w:sz w:val="24"/>
            <w:szCs w:val="24"/>
          </w:rPr>
          <w:t>.</w:t>
        </w:r>
      </w:ins>
      <w:ins w:id="315" w:author="Brian Locke" w:date="2025-06-23T20:32:00Z" w16du:dateUtc="2025-06-24T02:32:00Z">
        <w:r>
          <w:rPr>
            <w:rFonts w:ascii="Times New Roman" w:eastAsia="Times New Roman" w:hAnsi="Times New Roman" w:cs="Times New Roman"/>
            <w:bCs/>
            <w:sz w:val="24"/>
            <w:szCs w:val="24"/>
          </w:rPr>
          <w:t xml:space="preserve"> </w:t>
        </w:r>
      </w:ins>
      <w:del w:id="316" w:author="Brian Locke" w:date="2025-06-23T20:31:00Z" w16du:dateUtc="2025-06-24T02:31:00Z">
        <w:r w:rsidR="00AE1451" w:rsidRPr="00054773" w:rsidDel="00021E32">
          <w:rPr>
            <w:rFonts w:ascii="Times New Roman" w:eastAsia="Times New Roman" w:hAnsi="Times New Roman" w:cs="Times New Roman"/>
            <w:bCs/>
            <w:sz w:val="24"/>
            <w:szCs w:val="24"/>
          </w:rPr>
          <w:delText>LR</w:delText>
        </w:r>
        <w:r w:rsidR="00AE1451" w:rsidRPr="00054773" w:rsidDel="00021E32">
          <w:rPr>
            <w:rFonts w:ascii="Times New Roman" w:eastAsia="Times New Roman" w:hAnsi="Times New Roman" w:cs="Times New Roman"/>
            <w:bCs/>
            <w:sz w:val="24"/>
            <w:szCs w:val="24"/>
            <w:vertAlign w:val="subscript"/>
          </w:rPr>
          <w:delText>Reported</w:delText>
        </w:r>
        <w:r w:rsidR="00AE1451" w:rsidRPr="00054773" w:rsidDel="00021E32">
          <w:rPr>
            <w:rFonts w:ascii="Times New Roman" w:eastAsia="Times New Roman" w:hAnsi="Times New Roman" w:cs="Times New Roman"/>
            <w:bCs/>
            <w:sz w:val="24"/>
            <w:szCs w:val="24"/>
          </w:rPr>
          <w:delText xml:space="preserve"> and LR</w:delText>
        </w:r>
        <w:r w:rsidR="00AE1451" w:rsidRPr="00054773" w:rsidDel="00021E32">
          <w:rPr>
            <w:rFonts w:ascii="Times New Roman" w:eastAsia="Times New Roman" w:hAnsi="Times New Roman" w:cs="Times New Roman"/>
            <w:bCs/>
            <w:sz w:val="24"/>
            <w:szCs w:val="24"/>
            <w:vertAlign w:val="subscript"/>
          </w:rPr>
          <w:delText>LLM</w:delText>
        </w:r>
        <w:r w:rsidR="00AE1451" w:rsidRPr="00054773" w:rsidDel="00021E32">
          <w:rPr>
            <w:rFonts w:ascii="Times New Roman" w:eastAsia="Times New Roman" w:hAnsi="Times New Roman" w:cs="Times New Roman"/>
            <w:bCs/>
            <w:sz w:val="24"/>
            <w:szCs w:val="24"/>
          </w:rPr>
          <w:delText xml:space="preserve"> </w:delText>
        </w:r>
      </w:del>
      <w:del w:id="317" w:author="Brian Locke" w:date="2025-06-23T20:32:00Z" w16du:dateUtc="2025-06-24T02:32:00Z">
        <w:r w:rsidR="00AE1451" w:rsidRPr="00054773" w:rsidDel="002F0A34">
          <w:rPr>
            <w:rFonts w:ascii="Times New Roman" w:eastAsia="Times New Roman" w:hAnsi="Times New Roman" w:cs="Times New Roman"/>
            <w:bCs/>
            <w:sz w:val="24"/>
            <w:szCs w:val="24"/>
          </w:rPr>
          <w:delText xml:space="preserve">were log transformed. Bland-Altman analysis on the log transformed LRs was used to visualize and calculate </w:delText>
        </w:r>
      </w:del>
      <w:del w:id="318" w:author="Brian Locke" w:date="2025-06-23T20:37:00Z" w16du:dateUtc="2025-06-24T02:37:00Z">
        <w:r w:rsidR="00AE1451" w:rsidRPr="00054773" w:rsidDel="002F0A34">
          <w:rPr>
            <w:rFonts w:ascii="Times New Roman" w:eastAsia="Times New Roman" w:hAnsi="Times New Roman" w:cs="Times New Roman"/>
            <w:bCs/>
            <w:sz w:val="24"/>
            <w:szCs w:val="24"/>
          </w:rPr>
          <w:delText>95% limits of agreement</w:delText>
        </w:r>
      </w:del>
      <w:del w:id="319" w:author="Brian Locke" w:date="2025-06-23T20:33:00Z" w16du:dateUtc="2025-06-24T02:33:00Z">
        <w:r w:rsidR="00AE1451" w:rsidRPr="00054773" w:rsidDel="002F0A34">
          <w:rPr>
            <w:rFonts w:ascii="Times New Roman" w:eastAsia="Times New Roman" w:hAnsi="Times New Roman" w:cs="Times New Roman"/>
            <w:bCs/>
            <w:sz w:val="24"/>
            <w:szCs w:val="24"/>
          </w:rPr>
          <w:delText>. following</w:delText>
        </w:r>
      </w:del>
      <w:del w:id="320" w:author="Brian Locke" w:date="2025-06-23T20:37:00Z" w16du:dateUtc="2025-06-24T02:37:00Z">
        <w:r w:rsidR="00AE1451" w:rsidRPr="00054773" w:rsidDel="002F0A34">
          <w:rPr>
            <w:rFonts w:ascii="Times New Roman" w:eastAsia="Times New Roman" w:hAnsi="Times New Roman" w:cs="Times New Roman"/>
            <w:bCs/>
            <w:sz w:val="24"/>
            <w:szCs w:val="24"/>
          </w:rPr>
          <w:delText xml:space="preserve"> subgroups:</w:delText>
        </w:r>
      </w:del>
      <w:del w:id="321" w:author="Brian Locke" w:date="2025-07-04T12:57:00Z" w16du:dateUtc="2025-07-04T18:57:00Z">
        <w:r w:rsidR="00AE1451" w:rsidRPr="00054773" w:rsidDel="00A642A6">
          <w:rPr>
            <w:rFonts w:ascii="Times New Roman" w:eastAsia="Times New Roman" w:hAnsi="Times New Roman" w:cs="Times New Roman"/>
            <w:bCs/>
            <w:sz w:val="24"/>
            <w:szCs w:val="24"/>
          </w:rPr>
          <w:delText xml:space="preserve"> </w:delText>
        </w:r>
        <w:r w:rsidR="00AE1451" w:rsidRPr="00815FB5" w:rsidDel="00A642A6">
          <w:rPr>
            <w:rFonts w:ascii="Times New Roman" w:eastAsia="Times New Roman" w:hAnsi="Times New Roman" w:cs="Times New Roman"/>
            <w:bCs/>
            <w:sz w:val="24"/>
            <w:szCs w:val="24"/>
            <w:highlight w:val="yellow"/>
            <w:rPrChange w:id="322" w:author="Brian Locke" w:date="2025-07-04T11:47:00Z" w16du:dateUtc="2025-07-04T17:47:00Z">
              <w:rPr>
                <w:rFonts w:ascii="Times New Roman" w:eastAsia="Times New Roman" w:hAnsi="Times New Roman" w:cs="Times New Roman"/>
                <w:bCs/>
                <w:sz w:val="24"/>
                <w:szCs w:val="24"/>
              </w:rPr>
            </w:rPrChange>
          </w:rPr>
          <w:delText>specialty</w:delText>
        </w:r>
      </w:del>
      <w:del w:id="323" w:author="Brian Locke" w:date="2025-06-23T20:34:00Z" w16du:dateUtc="2025-06-24T02:34:00Z">
        <w:r w:rsidR="00AE1451" w:rsidRPr="00054773" w:rsidDel="002F0A34">
          <w:rPr>
            <w:rFonts w:ascii="Times New Roman" w:eastAsia="Times New Roman" w:hAnsi="Times New Roman" w:cs="Times New Roman"/>
            <w:bCs/>
            <w:sz w:val="24"/>
            <w:szCs w:val="24"/>
          </w:rPr>
          <w:delText xml:space="preserve"> (using theNNT’s categorization)</w:delText>
        </w:r>
      </w:del>
      <w:del w:id="324" w:author="Brian Locke" w:date="2025-06-23T20:38:00Z" w16du:dateUtc="2025-06-24T02:38:00Z">
        <w:r w:rsidR="00AE1451" w:rsidRPr="00054773" w:rsidDel="002F0A34">
          <w:rPr>
            <w:rFonts w:ascii="Times New Roman" w:eastAsia="Times New Roman" w:hAnsi="Times New Roman" w:cs="Times New Roman"/>
            <w:bCs/>
            <w:sz w:val="24"/>
            <w:szCs w:val="24"/>
          </w:rPr>
          <w:delText>, type of information</w:delText>
        </w:r>
      </w:del>
      <w:del w:id="325" w:author="Brian Locke" w:date="2025-07-04T12:57:00Z" w16du:dateUtc="2025-07-04T18:57:00Z">
        <w:r w:rsidR="00AE1451" w:rsidRPr="00054773" w:rsidDel="00A642A6">
          <w:rPr>
            <w:rFonts w:ascii="Times New Roman" w:eastAsia="Times New Roman" w:hAnsi="Times New Roman" w:cs="Times New Roman"/>
            <w:bCs/>
            <w:sz w:val="24"/>
            <w:szCs w:val="24"/>
          </w:rPr>
          <w:delText xml:space="preserve"> (history, sign, exam finding, or test result), and </w:delText>
        </w:r>
        <w:r w:rsidR="00AE1451" w:rsidRPr="00815FB5" w:rsidDel="00A642A6">
          <w:rPr>
            <w:rFonts w:ascii="Times New Roman" w:eastAsia="Times New Roman" w:hAnsi="Times New Roman" w:cs="Times New Roman"/>
            <w:bCs/>
            <w:sz w:val="24"/>
            <w:szCs w:val="24"/>
            <w:highlight w:val="yellow"/>
            <w:rPrChange w:id="326" w:author="Brian Locke" w:date="2025-07-04T11:47:00Z" w16du:dateUtc="2025-07-04T17:47:00Z">
              <w:rPr>
                <w:rFonts w:ascii="Times New Roman" w:eastAsia="Times New Roman" w:hAnsi="Times New Roman" w:cs="Times New Roman"/>
                <w:bCs/>
                <w:sz w:val="24"/>
                <w:szCs w:val="24"/>
              </w:rPr>
            </w:rPrChange>
          </w:rPr>
          <w:delText>positive vs. negative LR</w:delText>
        </w:r>
        <w:r w:rsidR="00AE1451" w:rsidRPr="00054773" w:rsidDel="00A642A6">
          <w:rPr>
            <w:rFonts w:ascii="Times New Roman" w:eastAsia="Times New Roman" w:hAnsi="Times New Roman" w:cs="Times New Roman"/>
            <w:bCs/>
            <w:sz w:val="24"/>
            <w:szCs w:val="24"/>
          </w:rPr>
          <w:delText xml:space="preserve">. </w:delText>
        </w:r>
      </w:del>
      <w:ins w:id="327" w:author="Brian Locke" w:date="2025-06-23T20:38:00Z" w16du:dateUtc="2025-06-24T02:38:00Z">
        <w:r>
          <w:rPr>
            <w:rFonts w:ascii="Times New Roman" w:eastAsia="Times New Roman" w:hAnsi="Times New Roman" w:cs="Times New Roman"/>
            <w:bCs/>
            <w:sz w:val="24"/>
            <w:szCs w:val="24"/>
          </w:rPr>
          <w:t xml:space="preserve">Between-model </w:t>
        </w:r>
      </w:ins>
      <w:del w:id="328" w:author="Brian Locke" w:date="2025-06-23T20:38:00Z" w16du:dateUtc="2025-06-24T02:38:00Z">
        <w:r w:rsidR="00AE1451" w:rsidRPr="00054773" w:rsidDel="002F0A34">
          <w:rPr>
            <w:rFonts w:ascii="Times New Roman" w:eastAsia="Times New Roman" w:hAnsi="Times New Roman" w:cs="Times New Roman"/>
            <w:bCs/>
            <w:sz w:val="24"/>
            <w:szCs w:val="24"/>
          </w:rPr>
          <w:delText xml:space="preserve">Differences </w:delText>
        </w:r>
      </w:del>
      <w:ins w:id="329" w:author="Brian Locke" w:date="2025-06-23T20:38:00Z" w16du:dateUtc="2025-06-24T02:38:00Z">
        <w:r>
          <w:rPr>
            <w:rFonts w:ascii="Times New Roman" w:eastAsia="Times New Roman" w:hAnsi="Times New Roman" w:cs="Times New Roman"/>
            <w:bCs/>
            <w:sz w:val="24"/>
            <w:szCs w:val="24"/>
          </w:rPr>
          <w:t>d</w:t>
        </w:r>
        <w:r w:rsidRPr="00054773">
          <w:rPr>
            <w:rFonts w:ascii="Times New Roman" w:eastAsia="Times New Roman" w:hAnsi="Times New Roman" w:cs="Times New Roman"/>
            <w:bCs/>
            <w:sz w:val="24"/>
            <w:szCs w:val="24"/>
          </w:rPr>
          <w:t xml:space="preserve">ifferences </w:t>
        </w:r>
      </w:ins>
      <w:del w:id="330" w:author="Brian Locke" w:date="2025-06-23T20:38:00Z" w16du:dateUtc="2025-06-24T02:38:00Z">
        <w:r w:rsidR="00AE1451" w:rsidRPr="00054773" w:rsidDel="002F0A34">
          <w:rPr>
            <w:rFonts w:ascii="Times New Roman" w:eastAsia="Times New Roman" w:hAnsi="Times New Roman" w:cs="Times New Roman"/>
            <w:bCs/>
            <w:sz w:val="24"/>
            <w:szCs w:val="24"/>
          </w:rPr>
          <w:delText xml:space="preserve">between  </w:delText>
        </w:r>
      </w:del>
      <w:ins w:id="331" w:author="Brian Locke" w:date="2025-06-23T20:38:00Z" w16du:dateUtc="2025-06-24T02:38:00Z">
        <w:r>
          <w:rPr>
            <w:rFonts w:ascii="Times New Roman" w:eastAsia="Times New Roman" w:hAnsi="Times New Roman" w:cs="Times New Roman"/>
            <w:bCs/>
            <w:sz w:val="24"/>
            <w:szCs w:val="24"/>
          </w:rPr>
          <w:t>in</w:t>
        </w:r>
      </w:ins>
      <w:del w:id="332" w:author="Brian Locke" w:date="2025-06-23T20:38:00Z" w16du:dateUtc="2025-06-24T02:38:00Z">
        <w:r w:rsidR="00AE1451" w:rsidRPr="00054773" w:rsidDel="002F0A34">
          <w:rPr>
            <w:rFonts w:ascii="Times New Roman" w:eastAsia="Times New Roman" w:hAnsi="Times New Roman" w:cs="Times New Roman"/>
            <w:bCs/>
            <w:sz w:val="24"/>
            <w:szCs w:val="24"/>
          </w:rPr>
          <w:delText>LR</w:delText>
        </w:r>
        <w:r w:rsidR="00AE1451" w:rsidRPr="00054773" w:rsidDel="002F0A34">
          <w:rPr>
            <w:rFonts w:ascii="Times New Roman" w:eastAsia="Times New Roman" w:hAnsi="Times New Roman" w:cs="Times New Roman"/>
            <w:bCs/>
            <w:sz w:val="24"/>
            <w:szCs w:val="24"/>
            <w:vertAlign w:val="subscript"/>
          </w:rPr>
          <w:delText>Reported</w:delText>
        </w:r>
        <w:r w:rsidR="00AE1451" w:rsidRPr="00054773" w:rsidDel="002F0A34">
          <w:rPr>
            <w:rFonts w:ascii="Times New Roman" w:eastAsia="Times New Roman" w:hAnsi="Times New Roman" w:cs="Times New Roman"/>
            <w:bCs/>
            <w:sz w:val="24"/>
            <w:szCs w:val="24"/>
          </w:rPr>
          <w:delText xml:space="preserve"> and LR</w:delText>
        </w:r>
        <w:r w:rsidR="00AE1451" w:rsidRPr="00054773" w:rsidDel="002F0A34">
          <w:rPr>
            <w:rFonts w:ascii="Times New Roman" w:eastAsia="Times New Roman" w:hAnsi="Times New Roman" w:cs="Times New Roman"/>
            <w:bCs/>
            <w:sz w:val="24"/>
            <w:szCs w:val="24"/>
            <w:vertAlign w:val="subscript"/>
          </w:rPr>
          <w:delText>LLM</w:delText>
        </w:r>
      </w:del>
      <w:r w:rsidR="00AE1451" w:rsidRPr="00054773">
        <w:rPr>
          <w:rFonts w:ascii="Times New Roman" w:eastAsia="Times New Roman" w:hAnsi="Times New Roman" w:cs="Times New Roman"/>
          <w:bCs/>
          <w:sz w:val="24"/>
          <w:szCs w:val="24"/>
        </w:rPr>
        <w:t xml:space="preserve"> agreement </w:t>
      </w:r>
      <w:del w:id="333" w:author="Brian Locke" w:date="2025-06-23T20:39:00Z" w16du:dateUtc="2025-06-24T02:39:00Z">
        <w:r w:rsidR="00AE1451" w:rsidRPr="00054773" w:rsidDel="002F0A34">
          <w:rPr>
            <w:rFonts w:ascii="Times New Roman" w:eastAsia="Times New Roman" w:hAnsi="Times New Roman" w:cs="Times New Roman"/>
            <w:bCs/>
            <w:sz w:val="24"/>
            <w:szCs w:val="24"/>
          </w:rPr>
          <w:delText>among models, as well as subgroups, was</w:delText>
        </w:r>
      </w:del>
      <w:ins w:id="334" w:author="Brian Locke" w:date="2025-06-23T20:39:00Z" w16du:dateUtc="2025-06-24T02:39:00Z">
        <w:r>
          <w:rPr>
            <w:rFonts w:ascii="Times New Roman" w:eastAsia="Times New Roman" w:hAnsi="Times New Roman" w:cs="Times New Roman"/>
            <w:bCs/>
            <w:sz w:val="24"/>
            <w:szCs w:val="24"/>
          </w:rPr>
          <w:t>were</w:t>
        </w:r>
      </w:ins>
      <w:r w:rsidR="00AE1451" w:rsidRPr="00054773">
        <w:rPr>
          <w:rFonts w:ascii="Times New Roman" w:eastAsia="Times New Roman" w:hAnsi="Times New Roman" w:cs="Times New Roman"/>
          <w:bCs/>
          <w:sz w:val="24"/>
          <w:szCs w:val="24"/>
        </w:rPr>
        <w:t xml:space="preserve"> tested using</w:t>
      </w:r>
      <w:ins w:id="335" w:author="Brian Locke" w:date="2025-07-04T12:26:00Z" w16du:dateUtc="2025-07-04T18:26:00Z">
        <w:r w:rsidR="002D1638">
          <w:rPr>
            <w:rFonts w:ascii="Times New Roman" w:eastAsia="Times New Roman" w:hAnsi="Times New Roman" w:cs="Times New Roman"/>
            <w:bCs/>
            <w:sz w:val="24"/>
            <w:szCs w:val="24"/>
          </w:rPr>
          <w:t xml:space="preserve"> </w:t>
        </w:r>
      </w:ins>
      <w:ins w:id="336" w:author="Brian Locke" w:date="2025-07-04T12:27:00Z" w16du:dateUtc="2025-07-04T18:27:00Z">
        <w:r w:rsidR="002D1638">
          <w:rPr>
            <w:rFonts w:ascii="Times New Roman" w:eastAsia="Times New Roman" w:hAnsi="Times New Roman" w:cs="Times New Roman"/>
            <w:bCs/>
            <w:sz w:val="24"/>
            <w:szCs w:val="24"/>
          </w:rPr>
          <w:t xml:space="preserve">paired t-test for mean differences and the Morgan-Pittman test for differences in </w:t>
        </w:r>
      </w:ins>
      <w:ins w:id="337" w:author="Brian Locke" w:date="2025-07-04T12:58:00Z" w16du:dateUtc="2025-07-04T18:58:00Z">
        <w:r w:rsidR="00A642A6">
          <w:rPr>
            <w:rFonts w:ascii="Times New Roman" w:eastAsia="Times New Roman" w:hAnsi="Times New Roman" w:cs="Times New Roman"/>
            <w:bCs/>
            <w:sz w:val="24"/>
            <w:szCs w:val="24"/>
          </w:rPr>
          <w:t>limits of agreement (</w:t>
        </w:r>
      </w:ins>
      <w:ins w:id="338" w:author="Brian Locke" w:date="2025-07-04T12:27:00Z" w16du:dateUtc="2025-07-04T18:27:00Z">
        <w:r w:rsidR="002D1638">
          <w:rPr>
            <w:rFonts w:ascii="Times New Roman" w:eastAsia="Times New Roman" w:hAnsi="Times New Roman" w:cs="Times New Roman"/>
            <w:bCs/>
            <w:sz w:val="24"/>
            <w:szCs w:val="24"/>
          </w:rPr>
          <w:t>varian</w:t>
        </w:r>
      </w:ins>
      <w:ins w:id="339" w:author="Brian Locke" w:date="2025-07-04T12:28:00Z" w16du:dateUtc="2025-07-04T18:28:00Z">
        <w:r w:rsidR="002D1638">
          <w:rPr>
            <w:rFonts w:ascii="Times New Roman" w:eastAsia="Times New Roman" w:hAnsi="Times New Roman" w:cs="Times New Roman"/>
            <w:bCs/>
            <w:sz w:val="24"/>
            <w:szCs w:val="24"/>
          </w:rPr>
          <w:t>ces</w:t>
        </w:r>
      </w:ins>
      <w:ins w:id="340" w:author="Brian Locke" w:date="2025-07-04T12:58:00Z" w16du:dateUtc="2025-07-04T18:58:00Z">
        <w:r w:rsidR="00A642A6">
          <w:rPr>
            <w:rFonts w:ascii="Times New Roman" w:eastAsia="Times New Roman" w:hAnsi="Times New Roman" w:cs="Times New Roman"/>
            <w:bCs/>
            <w:sz w:val="24"/>
            <w:szCs w:val="24"/>
          </w:rPr>
          <w:t>)</w:t>
        </w:r>
      </w:ins>
      <w:ins w:id="341" w:author="Brian Locke" w:date="2025-07-04T12:28:00Z" w16du:dateUtc="2025-07-04T18:28:00Z">
        <w:r w:rsidR="002D1638">
          <w:rPr>
            <w:rFonts w:ascii="Times New Roman" w:eastAsia="Times New Roman" w:hAnsi="Times New Roman" w:cs="Times New Roman"/>
            <w:bCs/>
            <w:sz w:val="24"/>
            <w:szCs w:val="24"/>
          </w:rPr>
          <w:t>.</w:t>
        </w:r>
      </w:ins>
      <w:r w:rsidR="00AE1451" w:rsidRPr="00054773">
        <w:rPr>
          <w:rFonts w:ascii="Times New Roman" w:eastAsia="Times New Roman" w:hAnsi="Times New Roman" w:cs="Times New Roman"/>
          <w:bCs/>
          <w:sz w:val="24"/>
          <w:szCs w:val="24"/>
        </w:rPr>
        <w:t xml:space="preserve"> </w:t>
      </w:r>
      <w:ins w:id="342" w:author="Brian Locke" w:date="2025-07-04T12:58:00Z" w16du:dateUtc="2025-07-04T18:58:00Z">
        <w:r w:rsidR="00A642A6">
          <w:rPr>
            <w:rFonts w:ascii="Times New Roman" w:eastAsia="Times New Roman" w:hAnsi="Times New Roman" w:cs="Times New Roman"/>
            <w:bCs/>
            <w:sz w:val="24"/>
            <w:szCs w:val="24"/>
          </w:rPr>
          <w:t>Subgroups analyzed included</w:t>
        </w:r>
        <w:r w:rsidR="00A642A6" w:rsidRPr="00054773">
          <w:rPr>
            <w:rFonts w:ascii="Times New Roman" w:eastAsia="Times New Roman" w:hAnsi="Times New Roman" w:cs="Times New Roman"/>
            <w:bCs/>
            <w:sz w:val="24"/>
            <w:szCs w:val="24"/>
          </w:rPr>
          <w:t xml:space="preserve"> </w:t>
        </w:r>
        <w:r w:rsidR="00A642A6" w:rsidRPr="00B37158">
          <w:rPr>
            <w:rFonts w:ascii="Times New Roman" w:eastAsia="Times New Roman" w:hAnsi="Times New Roman" w:cs="Times New Roman"/>
            <w:bCs/>
            <w:sz w:val="24"/>
            <w:szCs w:val="24"/>
            <w:highlight w:val="yellow"/>
          </w:rPr>
          <w:t>specialty</w:t>
        </w:r>
        <w:r w:rsidR="00A642A6">
          <w:rPr>
            <w:rFonts w:ascii="Times New Roman" w:eastAsia="Times New Roman" w:hAnsi="Times New Roman" w:cs="Times New Roman"/>
            <w:bCs/>
            <w:sz w:val="24"/>
            <w:szCs w:val="24"/>
          </w:rPr>
          <w:t>, information type</w:t>
        </w:r>
        <w:r w:rsidR="00A642A6" w:rsidRPr="00054773">
          <w:rPr>
            <w:rFonts w:ascii="Times New Roman" w:eastAsia="Times New Roman" w:hAnsi="Times New Roman" w:cs="Times New Roman"/>
            <w:bCs/>
            <w:sz w:val="24"/>
            <w:szCs w:val="24"/>
          </w:rPr>
          <w:t xml:space="preserve"> (history, sign, exam finding, or test result), and </w:t>
        </w:r>
        <w:r w:rsidR="00A642A6" w:rsidRPr="00B37158">
          <w:rPr>
            <w:rFonts w:ascii="Times New Roman" w:eastAsia="Times New Roman" w:hAnsi="Times New Roman" w:cs="Times New Roman"/>
            <w:bCs/>
            <w:sz w:val="24"/>
            <w:szCs w:val="24"/>
            <w:highlight w:val="yellow"/>
          </w:rPr>
          <w:t>positive vs. negative LR</w:t>
        </w:r>
        <w:r w:rsidR="00A642A6">
          <w:rPr>
            <w:rFonts w:ascii="Times New Roman" w:eastAsia="Times New Roman" w:hAnsi="Times New Roman" w:cs="Times New Roman"/>
            <w:bCs/>
            <w:sz w:val="24"/>
            <w:szCs w:val="24"/>
          </w:rPr>
          <w:t xml:space="preserve"> using unpaired</w:t>
        </w:r>
      </w:ins>
      <w:ins w:id="343" w:author="Brian Locke" w:date="2025-07-04T13:11:00Z" w16du:dateUtc="2025-07-04T19:11:00Z">
        <w:r w:rsidR="00FC46F8">
          <w:rPr>
            <w:rFonts w:ascii="Times New Roman" w:eastAsia="Times New Roman" w:hAnsi="Times New Roman" w:cs="Times New Roman"/>
            <w:bCs/>
            <w:sz w:val="24"/>
            <w:szCs w:val="24"/>
          </w:rPr>
          <w:t xml:space="preserve"> (Welch’s)</w:t>
        </w:r>
      </w:ins>
      <w:ins w:id="344" w:author="Brian Locke" w:date="2025-07-04T12:58:00Z" w16du:dateUtc="2025-07-04T18:58:00Z">
        <w:r w:rsidR="00A642A6">
          <w:rPr>
            <w:rFonts w:ascii="Times New Roman" w:eastAsia="Times New Roman" w:hAnsi="Times New Roman" w:cs="Times New Roman"/>
            <w:bCs/>
            <w:sz w:val="24"/>
            <w:szCs w:val="24"/>
          </w:rPr>
          <w:t xml:space="preserve"> t-test</w:t>
        </w:r>
      </w:ins>
      <w:del w:id="345" w:author="Brian Locke" w:date="2025-07-04T12:58:00Z" w16du:dateUtc="2025-07-04T18:58:00Z">
        <w:r w:rsidR="00AE1451" w:rsidRPr="00054773" w:rsidDel="00A642A6">
          <w:rPr>
            <w:rFonts w:ascii="Times New Roman" w:eastAsia="Times New Roman" w:hAnsi="Times New Roman" w:cs="Times New Roman"/>
            <w:bCs/>
            <w:sz w:val="24"/>
            <w:szCs w:val="24"/>
          </w:rPr>
          <w:delText>Student’s T-testing</w:delText>
        </w:r>
      </w:del>
      <w:r w:rsidR="00AE1451" w:rsidRPr="00054773">
        <w:rPr>
          <w:rFonts w:ascii="Times New Roman" w:eastAsia="Times New Roman" w:hAnsi="Times New Roman" w:cs="Times New Roman"/>
          <w:bCs/>
          <w:sz w:val="24"/>
          <w:szCs w:val="24"/>
        </w:rPr>
        <w:t xml:space="preserve"> and </w:t>
      </w:r>
      <w:del w:id="346" w:author="Brian Locke" w:date="2025-07-04T13:11:00Z" w16du:dateUtc="2025-07-04T19:11:00Z">
        <w:r w:rsidR="00AE1451" w:rsidRPr="00054773" w:rsidDel="00FC46F8">
          <w:rPr>
            <w:rFonts w:ascii="Times New Roman" w:eastAsia="Times New Roman" w:hAnsi="Times New Roman" w:cs="Times New Roman"/>
            <w:bCs/>
            <w:sz w:val="24"/>
            <w:szCs w:val="24"/>
          </w:rPr>
          <w:delText>one-way ANOVA testing</w:delText>
        </w:r>
      </w:del>
      <w:ins w:id="347" w:author="Brian Locke" w:date="2025-07-04T13:11:00Z" w16du:dateUtc="2025-07-04T19:11:00Z">
        <w:r w:rsidR="00FC46F8">
          <w:rPr>
            <w:rFonts w:ascii="Times New Roman" w:eastAsia="Times New Roman" w:hAnsi="Times New Roman" w:cs="Times New Roman"/>
            <w:bCs/>
            <w:sz w:val="24"/>
            <w:szCs w:val="24"/>
          </w:rPr>
          <w:t>classical F-testing. A</w:t>
        </w:r>
      </w:ins>
      <w:ins w:id="348" w:author="Brian Locke" w:date="2025-06-23T20:34:00Z" w16du:dateUtc="2025-06-24T02:34:00Z">
        <w:r>
          <w:rPr>
            <w:rFonts w:ascii="Times New Roman" w:eastAsia="Times New Roman" w:hAnsi="Times New Roman" w:cs="Times New Roman"/>
            <w:bCs/>
            <w:sz w:val="24"/>
            <w:szCs w:val="24"/>
          </w:rPr>
          <w:t>n alpha of 0.05</w:t>
        </w:r>
      </w:ins>
      <w:ins w:id="349" w:author="Brian Locke" w:date="2025-07-04T13:12:00Z" w16du:dateUtc="2025-07-04T19:12:00Z">
        <w:r w:rsidR="00FC46F8">
          <w:rPr>
            <w:rFonts w:ascii="Times New Roman" w:eastAsia="Times New Roman" w:hAnsi="Times New Roman" w:cs="Times New Roman"/>
            <w:bCs/>
            <w:sz w:val="24"/>
            <w:szCs w:val="24"/>
          </w:rPr>
          <w:t xml:space="preserve"> with</w:t>
        </w:r>
      </w:ins>
      <w:ins w:id="350" w:author="Brian Locke" w:date="2025-06-23T20:34:00Z" w16du:dateUtc="2025-06-24T02:34:00Z">
        <w:r>
          <w:rPr>
            <w:rFonts w:ascii="Times New Roman" w:eastAsia="Times New Roman" w:hAnsi="Times New Roman" w:cs="Times New Roman"/>
            <w:bCs/>
            <w:sz w:val="24"/>
            <w:szCs w:val="24"/>
          </w:rPr>
          <w:t xml:space="preserve"> no adjustment for multiple testing</w:t>
        </w:r>
      </w:ins>
      <w:ins w:id="351" w:author="Brian Locke" w:date="2025-07-04T13:12:00Z" w16du:dateUtc="2025-07-04T19:12:00Z">
        <w:r w:rsidR="00FC46F8">
          <w:rPr>
            <w:rFonts w:ascii="Times New Roman" w:eastAsia="Times New Roman" w:hAnsi="Times New Roman" w:cs="Times New Roman"/>
            <w:bCs/>
            <w:sz w:val="24"/>
            <w:szCs w:val="24"/>
          </w:rPr>
          <w:t xml:space="preserve"> is used.</w:t>
        </w:r>
      </w:ins>
      <w:ins w:id="352" w:author="Brian Locke" w:date="2025-06-23T20:34:00Z" w16du:dateUtc="2025-06-24T02:34:00Z">
        <w:r>
          <w:rPr>
            <w:rFonts w:ascii="Times New Roman" w:eastAsia="Times New Roman" w:hAnsi="Times New Roman" w:cs="Times New Roman"/>
            <w:b/>
            <w:bCs/>
            <w:sz w:val="24"/>
            <w:szCs w:val="24"/>
          </w:rPr>
          <w:t xml:space="preserve"> </w:t>
        </w:r>
      </w:ins>
      <w:del w:id="353" w:author="Brian Locke" w:date="2025-06-23T20:34:00Z" w16du:dateUtc="2025-06-24T02:34:00Z">
        <w:r w:rsidR="00AE1451" w:rsidRPr="00054773" w:rsidDel="002F0A34">
          <w:rPr>
            <w:rFonts w:ascii="Times New Roman" w:eastAsia="Times New Roman" w:hAnsi="Times New Roman" w:cs="Times New Roman"/>
            <w:bCs/>
            <w:sz w:val="24"/>
            <w:szCs w:val="24"/>
          </w:rPr>
          <w:delText>.</w:delText>
        </w:r>
      </w:del>
    </w:p>
    <w:p w14:paraId="678F832E" w14:textId="43B08C99" w:rsidR="00AE1451" w:rsidRPr="00054773" w:rsidDel="002F0A34" w:rsidRDefault="00AE1451" w:rsidP="00AE1451">
      <w:pPr>
        <w:rPr>
          <w:del w:id="354" w:author="Brian Locke" w:date="2025-06-23T20:34:00Z" w16du:dateUtc="2025-06-24T02:34:00Z"/>
          <w:rFonts w:ascii="Times New Roman" w:eastAsia="Times New Roman" w:hAnsi="Times New Roman" w:cs="Times New Roman"/>
          <w:b/>
          <w:bCs/>
          <w:sz w:val="24"/>
          <w:szCs w:val="24"/>
        </w:rPr>
      </w:pPr>
    </w:p>
    <w:p w14:paraId="07A86BBC" w14:textId="3624C8FA" w:rsidR="00AE1451" w:rsidRPr="00054773" w:rsidDel="002F0A34" w:rsidRDefault="00AE1451" w:rsidP="00AE1451">
      <w:pPr>
        <w:rPr>
          <w:del w:id="355" w:author="Brian Locke" w:date="2025-06-23T20:34:00Z" w16du:dateUtc="2025-06-24T02:34:00Z"/>
          <w:rFonts w:ascii="Times New Roman" w:eastAsia="Times New Roman" w:hAnsi="Times New Roman" w:cs="Times New Roman"/>
          <w:bCs/>
          <w:i/>
          <w:sz w:val="24"/>
          <w:szCs w:val="24"/>
        </w:rPr>
      </w:pPr>
      <w:del w:id="356" w:author="Brian Locke" w:date="2025-06-23T20:34:00Z" w16du:dateUtc="2025-06-24T02:34:00Z">
        <w:r w:rsidRPr="00054773" w:rsidDel="002F0A34">
          <w:rPr>
            <w:rFonts w:ascii="Times New Roman" w:eastAsia="Times New Roman" w:hAnsi="Times New Roman" w:cs="Times New Roman"/>
            <w:bCs/>
            <w:i/>
            <w:sz w:val="24"/>
            <w:szCs w:val="24"/>
          </w:rPr>
          <w:delText>Regulatory</w:delText>
        </w:r>
      </w:del>
    </w:p>
    <w:p w14:paraId="6339AD9D" w14:textId="5122E4EA" w:rsidR="00AE1451" w:rsidRPr="00054773" w:rsidRDefault="00AE1451" w:rsidP="00AE1451">
      <w:pPr>
        <w:rPr>
          <w:rFonts w:ascii="Times New Roman" w:eastAsia="Times New Roman" w:hAnsi="Times New Roman" w:cs="Times New Roman"/>
          <w:bCs/>
          <w:sz w:val="24"/>
          <w:szCs w:val="24"/>
          <w:vertAlign w:val="superscript"/>
        </w:rPr>
      </w:pPr>
      <w:del w:id="357" w:author="Brian Locke" w:date="2025-06-23T20:34:00Z" w16du:dateUtc="2025-06-24T02:34:00Z">
        <w:r w:rsidRPr="00054773" w:rsidDel="002F0A34">
          <w:rPr>
            <w:rFonts w:ascii="Times New Roman" w:eastAsia="Times New Roman" w:hAnsi="Times New Roman" w:cs="Times New Roman"/>
            <w:bCs/>
            <w:sz w:val="24"/>
            <w:szCs w:val="24"/>
          </w:rPr>
          <w:delText xml:space="preserve">This research does not involve human subjects and thus is exempt from IRB review. </w:delText>
        </w:r>
      </w:del>
      <w:r w:rsidRPr="00054773">
        <w:rPr>
          <w:rFonts w:ascii="Times New Roman" w:eastAsia="Times New Roman" w:hAnsi="Times New Roman" w:cs="Times New Roman"/>
          <w:bCs/>
          <w:sz w:val="24"/>
          <w:szCs w:val="24"/>
        </w:rPr>
        <w:t xml:space="preserve">Analyses were performed using Python 3.12.7 </w:t>
      </w:r>
      <w:ins w:id="358" w:author="Brian Locke" w:date="2025-07-03T15:06:00Z" w16du:dateUtc="2025-07-03T21:06:00Z">
        <w:r w:rsidR="00441FE8">
          <w:rPr>
            <w:rFonts w:ascii="Times New Roman" w:eastAsia="Times New Roman" w:hAnsi="Times New Roman" w:cs="Times New Roman"/>
            <w:bCs/>
            <w:sz w:val="24"/>
            <w:szCs w:val="24"/>
          </w:rPr>
          <w:t>(P</w:t>
        </w:r>
      </w:ins>
      <w:ins w:id="359" w:author="Brian Locke" w:date="2025-07-03T15:07:00Z" w16du:dateUtc="2025-07-03T21:07:00Z">
        <w:r w:rsidR="00441FE8">
          <w:rPr>
            <w:rFonts w:ascii="Times New Roman" w:eastAsia="Times New Roman" w:hAnsi="Times New Roman" w:cs="Times New Roman"/>
            <w:bCs/>
            <w:sz w:val="24"/>
            <w:szCs w:val="24"/>
          </w:rPr>
          <w:t>inguin package</w:t>
        </w:r>
      </w:ins>
      <w:ins w:id="360" w:author="Brian Locke" w:date="2025-07-03T15:10:00Z" w16du:dateUtc="2025-07-03T21:10:00Z">
        <w:r w:rsidR="00441FE8">
          <w:rPr>
            <w:rFonts w:ascii="Times New Roman" w:eastAsia="Times New Roman" w:hAnsi="Times New Roman" w:cs="Times New Roman"/>
            <w:bCs/>
            <w:sz w:val="24"/>
            <w:szCs w:val="24"/>
          </w:rPr>
          <w:t xml:space="preserve"> 0.5.5</w:t>
        </w:r>
      </w:ins>
      <w:ins w:id="361" w:author="Brian Locke" w:date="2025-07-03T15:07:00Z" w16du:dateUtc="2025-07-03T21:07:00Z">
        <w:r w:rsidR="00441FE8">
          <w:rPr>
            <w:rFonts w:ascii="Times New Roman" w:eastAsia="Times New Roman" w:hAnsi="Times New Roman" w:cs="Times New Roman"/>
            <w:bCs/>
            <w:sz w:val="24"/>
            <w:szCs w:val="24"/>
          </w:rPr>
          <w:t xml:space="preserve">) </w:t>
        </w:r>
      </w:ins>
      <w:r w:rsidRPr="00054773">
        <w:rPr>
          <w:rFonts w:ascii="Times New Roman" w:eastAsia="Times New Roman" w:hAnsi="Times New Roman" w:cs="Times New Roman"/>
          <w:bCs/>
          <w:sz w:val="24"/>
          <w:szCs w:val="24"/>
        </w:rPr>
        <w:t xml:space="preserve">and Microsoft </w:t>
      </w:r>
      <w:proofErr w:type="spellStart"/>
      <w:r w:rsidRPr="00054773">
        <w:rPr>
          <w:rFonts w:ascii="Times New Roman" w:eastAsia="Times New Roman" w:hAnsi="Times New Roman" w:cs="Times New Roman"/>
          <w:bCs/>
          <w:sz w:val="24"/>
          <w:szCs w:val="24"/>
        </w:rPr>
        <w:t>Excel.</w:t>
      </w:r>
      <w:r w:rsidRPr="00054773">
        <w:rPr>
          <w:rFonts w:ascii="Times New Roman" w:eastAsia="Times New Roman" w:hAnsi="Times New Roman" w:cs="Times New Roman"/>
          <w:bCs/>
          <w:sz w:val="24"/>
          <w:szCs w:val="24"/>
          <w:vertAlign w:val="superscript"/>
        </w:rPr>
        <w:t>C</w:t>
      </w:r>
      <w:proofErr w:type="spellEnd"/>
    </w:p>
    <w:p w14:paraId="43FAB39C" w14:textId="77777777" w:rsidR="000371AD" w:rsidRDefault="000371AD" w:rsidP="00AE1451">
      <w:pPr>
        <w:rPr>
          <w:rFonts w:ascii="Times New Roman" w:eastAsia="Times New Roman" w:hAnsi="Times New Roman" w:cs="Times New Roman"/>
          <w:b/>
          <w:sz w:val="24"/>
          <w:szCs w:val="24"/>
        </w:rPr>
      </w:pPr>
    </w:p>
    <w:p w14:paraId="6EC0CB5F" w14:textId="24253F50" w:rsidR="00AE1451" w:rsidRDefault="00AE1451">
      <w:pPr>
        <w:pStyle w:val="Heading1"/>
        <w:rPr>
          <w:rFonts w:eastAsia="Times New Roman"/>
          <w:bCs/>
        </w:rPr>
        <w:pPrChange w:id="362" w:author="Brian Locke" w:date="2025-06-19T16:27:00Z" w16du:dateUtc="2025-06-19T22:27:00Z">
          <w:pPr/>
        </w:pPrChange>
      </w:pPr>
      <w:r>
        <w:rPr>
          <w:rFonts w:eastAsia="Times New Roman"/>
        </w:rPr>
        <w:t>Results:</w:t>
      </w:r>
    </w:p>
    <w:p w14:paraId="23C57A3B" w14:textId="48C2EDD6" w:rsidR="00BB7855" w:rsidRDefault="00AE1451" w:rsidP="00AE1451">
      <w:pPr>
        <w:rPr>
          <w:ins w:id="363" w:author="Brian Locke" w:date="2025-06-23T21:08:00Z" w16du:dateUtc="2025-06-24T03:08:00Z"/>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 xml:space="preserve">700 </w:t>
      </w:r>
      <w:proofErr w:type="spellStart"/>
      <w:r w:rsidRPr="00054773">
        <w:rPr>
          <w:rFonts w:ascii="Times New Roman" w:eastAsia="Times New Roman" w:hAnsi="Times New Roman" w:cs="Times New Roman"/>
          <w:bCs/>
          <w:sz w:val="24"/>
          <w:szCs w:val="24"/>
        </w:rPr>
        <w:t>LR</w:t>
      </w:r>
      <w:ins w:id="364" w:author="Brian Locke" w:date="2025-06-23T20:49:00Z" w16du:dateUtc="2025-06-24T02:49:00Z">
        <w:r w:rsidR="00F826A8" w:rsidRPr="00054773">
          <w:rPr>
            <w:rFonts w:ascii="Times New Roman" w:eastAsia="Times New Roman" w:hAnsi="Times New Roman" w:cs="Times New Roman"/>
            <w:bCs/>
            <w:sz w:val="24"/>
            <w:szCs w:val="24"/>
            <w:vertAlign w:val="subscript"/>
          </w:rPr>
          <w:t>Reported</w:t>
        </w:r>
      </w:ins>
      <w:r w:rsidRPr="00054773">
        <w:rPr>
          <w:rFonts w:ascii="Times New Roman" w:eastAsia="Times New Roman" w:hAnsi="Times New Roman" w:cs="Times New Roman"/>
          <w:bCs/>
          <w:sz w:val="24"/>
          <w:szCs w:val="24"/>
        </w:rPr>
        <w:t>s</w:t>
      </w:r>
      <w:proofErr w:type="spellEnd"/>
      <w:r w:rsidRPr="00054773">
        <w:rPr>
          <w:rFonts w:ascii="Times New Roman" w:eastAsia="Times New Roman" w:hAnsi="Times New Roman" w:cs="Times New Roman"/>
          <w:bCs/>
          <w:sz w:val="24"/>
          <w:szCs w:val="24"/>
        </w:rPr>
        <w:t xml:space="preserve"> exploring the 30 available medical conditions </w:t>
      </w:r>
      <w:ins w:id="365" w:author="Brian Locke" w:date="2025-06-23T20:40:00Z" w16du:dateUtc="2025-06-24T02:40:00Z">
        <w:r w:rsidR="00BB7855">
          <w:rPr>
            <w:rFonts w:ascii="Times New Roman" w:eastAsia="Times New Roman" w:hAnsi="Times New Roman" w:cs="Times New Roman"/>
            <w:bCs/>
            <w:sz w:val="24"/>
            <w:szCs w:val="24"/>
          </w:rPr>
          <w:t xml:space="preserve">were compiled </w:t>
        </w:r>
      </w:ins>
      <w:r w:rsidRPr="00054773">
        <w:rPr>
          <w:rFonts w:ascii="Times New Roman" w:eastAsia="Times New Roman" w:hAnsi="Times New Roman" w:cs="Times New Roman"/>
          <w:bCs/>
          <w:sz w:val="24"/>
          <w:szCs w:val="24"/>
        </w:rPr>
        <w:t>from theNNT.com</w:t>
      </w:r>
      <w:ins w:id="366" w:author="Brian Locke" w:date="2025-06-23T20:40:00Z" w16du:dateUtc="2025-06-24T02:40:00Z">
        <w:r w:rsidR="00BB7855">
          <w:rPr>
            <w:rFonts w:ascii="Times New Roman" w:eastAsia="Times New Roman" w:hAnsi="Times New Roman" w:cs="Times New Roman"/>
            <w:bCs/>
            <w:sz w:val="24"/>
            <w:szCs w:val="24"/>
          </w:rPr>
          <w:t xml:space="preserve">. </w:t>
        </w:r>
      </w:ins>
      <w:ins w:id="367" w:author="Brian Locke" w:date="2025-06-23T20:43:00Z" w16du:dateUtc="2025-06-24T02:43:00Z">
        <w:r w:rsidR="00F826A8">
          <w:rPr>
            <w:rFonts w:ascii="Times New Roman" w:eastAsia="Times New Roman" w:hAnsi="Times New Roman" w:cs="Times New Roman"/>
            <w:bCs/>
            <w:sz w:val="24"/>
            <w:szCs w:val="24"/>
          </w:rPr>
          <w:t>Sig</w:t>
        </w:r>
      </w:ins>
      <w:ins w:id="368" w:author="Brian Locke" w:date="2025-06-23T20:44:00Z" w16du:dateUtc="2025-06-24T02:44:00Z">
        <w:r w:rsidR="00F826A8">
          <w:rPr>
            <w:rFonts w:ascii="Times New Roman" w:eastAsia="Times New Roman" w:hAnsi="Times New Roman" w:cs="Times New Roman"/>
            <w:bCs/>
            <w:sz w:val="24"/>
            <w:szCs w:val="24"/>
          </w:rPr>
          <w:t>ns/symptoms were the most common type of LR (56%, n=40</w:t>
        </w:r>
      </w:ins>
      <w:ins w:id="369" w:author="Brian Locke" w:date="2025-06-23T20:45:00Z" w16du:dateUtc="2025-06-24T02:45:00Z">
        <w:r w:rsidR="00F826A8">
          <w:rPr>
            <w:rFonts w:ascii="Times New Roman" w:eastAsia="Times New Roman" w:hAnsi="Times New Roman" w:cs="Times New Roman"/>
            <w:bCs/>
            <w:sz w:val="24"/>
            <w:szCs w:val="24"/>
          </w:rPr>
          <w:t>3), followed by historical element</w:t>
        </w:r>
      </w:ins>
      <w:ins w:id="370" w:author="Brian Locke" w:date="2025-06-23T20:46:00Z" w16du:dateUtc="2025-06-24T02:46:00Z">
        <w:r w:rsidR="00F826A8">
          <w:rPr>
            <w:rFonts w:ascii="Times New Roman" w:eastAsia="Times New Roman" w:hAnsi="Times New Roman" w:cs="Times New Roman"/>
            <w:bCs/>
            <w:sz w:val="24"/>
            <w:szCs w:val="24"/>
          </w:rPr>
          <w:t xml:space="preserve"> (</w:t>
        </w:r>
      </w:ins>
      <w:ins w:id="371" w:author="Brian Locke" w:date="2025-06-23T20:47:00Z" w16du:dateUtc="2025-06-24T02:47:00Z">
        <w:r w:rsidR="00F826A8">
          <w:rPr>
            <w:rFonts w:ascii="Times New Roman" w:eastAsia="Times New Roman" w:hAnsi="Times New Roman" w:cs="Times New Roman"/>
            <w:bCs/>
            <w:sz w:val="24"/>
            <w:szCs w:val="24"/>
          </w:rPr>
          <w:t>16</w:t>
        </w:r>
        <w:proofErr w:type="gramStart"/>
        <w:r w:rsidR="00F826A8">
          <w:rPr>
            <w:rFonts w:ascii="Times New Roman" w:eastAsia="Times New Roman" w:hAnsi="Times New Roman" w:cs="Times New Roman"/>
            <w:bCs/>
            <w:sz w:val="24"/>
            <w:szCs w:val="24"/>
          </w:rPr>
          <w:t>%</w:t>
        </w:r>
      </w:ins>
      <w:ins w:id="372" w:author="Brian Locke" w:date="2025-06-23T20:46:00Z" w16du:dateUtc="2025-06-24T02:46:00Z">
        <w:r w:rsidR="00F826A8">
          <w:rPr>
            <w:rFonts w:ascii="Times New Roman" w:eastAsia="Times New Roman" w:hAnsi="Times New Roman" w:cs="Times New Roman"/>
            <w:bCs/>
            <w:sz w:val="24"/>
            <w:szCs w:val="24"/>
          </w:rPr>
          <w:t xml:space="preserve"> ,</w:t>
        </w:r>
        <w:proofErr w:type="gramEnd"/>
        <w:r w:rsidR="00F826A8">
          <w:rPr>
            <w:rFonts w:ascii="Times New Roman" w:eastAsia="Times New Roman" w:hAnsi="Times New Roman" w:cs="Times New Roman"/>
            <w:bCs/>
            <w:sz w:val="24"/>
            <w:szCs w:val="24"/>
          </w:rPr>
          <w:t xml:space="preserve"> n=112</w:t>
        </w:r>
        <w:proofErr w:type="gramStart"/>
        <w:r w:rsidR="00F826A8">
          <w:rPr>
            <w:rFonts w:ascii="Times New Roman" w:eastAsia="Times New Roman" w:hAnsi="Times New Roman" w:cs="Times New Roman"/>
            <w:bCs/>
            <w:sz w:val="24"/>
            <w:szCs w:val="24"/>
          </w:rPr>
          <w:t xml:space="preserve">) </w:t>
        </w:r>
      </w:ins>
      <w:ins w:id="373" w:author="Brian Locke" w:date="2025-06-23T20:45:00Z" w16du:dateUtc="2025-06-24T02:45:00Z">
        <w:r w:rsidR="00F826A8">
          <w:rPr>
            <w:rFonts w:ascii="Times New Roman" w:eastAsia="Times New Roman" w:hAnsi="Times New Roman" w:cs="Times New Roman"/>
            <w:bCs/>
            <w:sz w:val="24"/>
            <w:szCs w:val="24"/>
          </w:rPr>
          <w:t xml:space="preserve"> and</w:t>
        </w:r>
        <w:proofErr w:type="gramEnd"/>
        <w:r w:rsidR="00F826A8">
          <w:rPr>
            <w:rFonts w:ascii="Times New Roman" w:eastAsia="Times New Roman" w:hAnsi="Times New Roman" w:cs="Times New Roman"/>
            <w:bCs/>
            <w:sz w:val="24"/>
            <w:szCs w:val="24"/>
          </w:rPr>
          <w:t xml:space="preserve"> test result</w:t>
        </w:r>
      </w:ins>
      <w:ins w:id="374" w:author="Brian Locke" w:date="2025-06-23T20:46:00Z" w16du:dateUtc="2025-06-24T02:46:00Z">
        <w:r w:rsidR="00F826A8">
          <w:rPr>
            <w:rFonts w:ascii="Times New Roman" w:eastAsia="Times New Roman" w:hAnsi="Times New Roman" w:cs="Times New Roman"/>
            <w:bCs/>
            <w:sz w:val="24"/>
            <w:szCs w:val="24"/>
          </w:rPr>
          <w:t xml:space="preserve"> (</w:t>
        </w:r>
      </w:ins>
      <w:ins w:id="375" w:author="Brian Locke" w:date="2025-06-23T20:47:00Z" w16du:dateUtc="2025-06-24T02:47:00Z">
        <w:r w:rsidR="00F826A8">
          <w:rPr>
            <w:rFonts w:ascii="Times New Roman" w:eastAsia="Times New Roman" w:hAnsi="Times New Roman" w:cs="Times New Roman"/>
            <w:bCs/>
            <w:sz w:val="24"/>
            <w:szCs w:val="24"/>
          </w:rPr>
          <w:t>13</w:t>
        </w:r>
        <w:proofErr w:type="gramStart"/>
        <w:r w:rsidR="00F826A8">
          <w:rPr>
            <w:rFonts w:ascii="Times New Roman" w:eastAsia="Times New Roman" w:hAnsi="Times New Roman" w:cs="Times New Roman"/>
            <w:bCs/>
            <w:sz w:val="24"/>
            <w:szCs w:val="24"/>
          </w:rPr>
          <w:t>%</w:t>
        </w:r>
      </w:ins>
      <w:ins w:id="376" w:author="Brian Locke" w:date="2025-06-23T20:46:00Z" w16du:dateUtc="2025-06-24T02:46:00Z">
        <w:r w:rsidR="00F826A8">
          <w:rPr>
            <w:rFonts w:ascii="Times New Roman" w:eastAsia="Times New Roman" w:hAnsi="Times New Roman" w:cs="Times New Roman"/>
            <w:bCs/>
            <w:sz w:val="24"/>
            <w:szCs w:val="24"/>
          </w:rPr>
          <w:t xml:space="preserve"> ,</w:t>
        </w:r>
        <w:proofErr w:type="gramEnd"/>
        <w:r w:rsidR="00F826A8">
          <w:rPr>
            <w:rFonts w:ascii="Times New Roman" w:eastAsia="Times New Roman" w:hAnsi="Times New Roman" w:cs="Times New Roman"/>
            <w:bCs/>
            <w:sz w:val="24"/>
            <w:szCs w:val="24"/>
          </w:rPr>
          <w:t xml:space="preserve"> n=93</w:t>
        </w:r>
      </w:ins>
      <w:ins w:id="377" w:author="Brian Locke" w:date="2025-06-23T20:48:00Z" w16du:dateUtc="2025-06-24T02:48:00Z">
        <w:r w:rsidR="00F826A8">
          <w:rPr>
            <w:rFonts w:ascii="Times New Roman" w:eastAsia="Times New Roman" w:hAnsi="Times New Roman" w:cs="Times New Roman"/>
            <w:bCs/>
            <w:sz w:val="24"/>
            <w:szCs w:val="24"/>
          </w:rPr>
          <w:t>) (Table 1</w:t>
        </w:r>
        <w:r w:rsidR="00F826A8" w:rsidRPr="006645E8">
          <w:rPr>
            <w:rFonts w:ascii="Times New Roman" w:eastAsia="Times New Roman" w:hAnsi="Times New Roman" w:cs="Times New Roman"/>
            <w:bCs/>
            <w:sz w:val="24"/>
            <w:szCs w:val="24"/>
            <w:highlight w:val="yellow"/>
            <w:rPrChange w:id="378" w:author="Brian Locke" w:date="2025-06-23T20:54:00Z" w16du:dateUtc="2025-06-24T02:54:00Z">
              <w:rPr>
                <w:rFonts w:ascii="Times New Roman" w:eastAsia="Times New Roman" w:hAnsi="Times New Roman" w:cs="Times New Roman"/>
                <w:bCs/>
                <w:sz w:val="24"/>
                <w:szCs w:val="24"/>
              </w:rPr>
            </w:rPrChange>
          </w:rPr>
          <w:t xml:space="preserve">). </w:t>
        </w:r>
      </w:ins>
      <w:proofErr w:type="gramStart"/>
      <w:ins w:id="379" w:author="Brian Locke" w:date="2025-06-23T20:40:00Z" w16du:dateUtc="2025-06-24T02:40:00Z">
        <w:r w:rsidR="00BB7855" w:rsidRPr="006645E8">
          <w:rPr>
            <w:rFonts w:ascii="Times New Roman" w:eastAsia="Times New Roman" w:hAnsi="Times New Roman" w:cs="Times New Roman"/>
            <w:bCs/>
            <w:sz w:val="24"/>
            <w:szCs w:val="24"/>
            <w:highlight w:val="yellow"/>
            <w:rPrChange w:id="380" w:author="Brian Locke" w:date="2025-06-23T20:54:00Z" w16du:dateUtc="2025-06-24T02:54:00Z">
              <w:rPr>
                <w:rFonts w:ascii="Times New Roman" w:eastAsia="Times New Roman" w:hAnsi="Times New Roman" w:cs="Times New Roman"/>
                <w:bCs/>
                <w:sz w:val="24"/>
                <w:szCs w:val="24"/>
              </w:rPr>
            </w:rPrChange>
          </w:rPr>
          <w:t>[ ]</w:t>
        </w:r>
        <w:proofErr w:type="gramEnd"/>
        <w:r w:rsidR="00BB7855" w:rsidRPr="006645E8">
          <w:rPr>
            <w:rFonts w:ascii="Times New Roman" w:eastAsia="Times New Roman" w:hAnsi="Times New Roman" w:cs="Times New Roman"/>
            <w:bCs/>
            <w:sz w:val="24"/>
            <w:szCs w:val="24"/>
            <w:highlight w:val="yellow"/>
            <w:rPrChange w:id="381" w:author="Brian Locke" w:date="2025-06-23T20:54:00Z" w16du:dateUtc="2025-06-24T02:54:00Z">
              <w:rPr>
                <w:rFonts w:ascii="Times New Roman" w:eastAsia="Times New Roman" w:hAnsi="Times New Roman" w:cs="Times New Roman"/>
                <w:bCs/>
                <w:sz w:val="24"/>
                <w:szCs w:val="24"/>
              </w:rPr>
            </w:rPrChange>
          </w:rPr>
          <w:t xml:space="preserve"> Description of the </w:t>
        </w:r>
      </w:ins>
      <w:proofErr w:type="gramStart"/>
      <w:ins w:id="382" w:author="Brian Locke" w:date="2025-06-23T20:48:00Z" w16du:dateUtc="2025-06-24T02:48:00Z">
        <w:r w:rsidR="00F826A8" w:rsidRPr="006645E8">
          <w:rPr>
            <w:rFonts w:ascii="Times New Roman" w:eastAsia="Times New Roman" w:hAnsi="Times New Roman" w:cs="Times New Roman"/>
            <w:bCs/>
            <w:sz w:val="24"/>
            <w:szCs w:val="24"/>
            <w:highlight w:val="yellow"/>
            <w:rPrChange w:id="383" w:author="Brian Locke" w:date="2025-06-23T20:54:00Z" w16du:dateUtc="2025-06-24T02:54:00Z">
              <w:rPr>
                <w:rFonts w:ascii="Times New Roman" w:eastAsia="Times New Roman" w:hAnsi="Times New Roman" w:cs="Times New Roman"/>
                <w:bCs/>
                <w:sz w:val="24"/>
                <w:szCs w:val="24"/>
              </w:rPr>
            </w:rPrChange>
          </w:rPr>
          <w:t xml:space="preserve">specialties </w:t>
        </w:r>
      </w:ins>
      <w:ins w:id="384" w:author="Brian Locke" w:date="2025-06-23T20:43:00Z" w16du:dateUtc="2025-06-24T02:43:00Z">
        <w:r w:rsidR="00BB7855" w:rsidRPr="006645E8">
          <w:rPr>
            <w:rFonts w:ascii="Times New Roman" w:eastAsia="Times New Roman" w:hAnsi="Times New Roman" w:cs="Times New Roman"/>
            <w:bCs/>
            <w:sz w:val="24"/>
            <w:szCs w:val="24"/>
            <w:highlight w:val="yellow"/>
            <w:rPrChange w:id="385" w:author="Brian Locke" w:date="2025-06-23T20:54:00Z" w16du:dateUtc="2025-06-24T02:54:00Z">
              <w:rPr>
                <w:rFonts w:ascii="Times New Roman" w:eastAsia="Times New Roman" w:hAnsi="Times New Roman" w:cs="Times New Roman"/>
                <w:bCs/>
                <w:sz w:val="24"/>
                <w:szCs w:val="24"/>
              </w:rPr>
            </w:rPrChange>
          </w:rPr>
          <w:t xml:space="preserve"> and</w:t>
        </w:r>
      </w:ins>
      <w:proofErr w:type="gramEnd"/>
      <w:ins w:id="386" w:author="Brian Locke" w:date="2025-06-23T20:48:00Z" w16du:dateUtc="2025-06-24T02:48:00Z">
        <w:r w:rsidR="00F826A8" w:rsidRPr="006645E8">
          <w:rPr>
            <w:rFonts w:ascii="Times New Roman" w:eastAsia="Times New Roman" w:hAnsi="Times New Roman" w:cs="Times New Roman"/>
            <w:bCs/>
            <w:sz w:val="24"/>
            <w:szCs w:val="24"/>
            <w:highlight w:val="yellow"/>
            <w:rPrChange w:id="387" w:author="Brian Locke" w:date="2025-06-23T20:54:00Z" w16du:dateUtc="2025-06-24T02:54:00Z">
              <w:rPr>
                <w:rFonts w:ascii="Times New Roman" w:eastAsia="Times New Roman" w:hAnsi="Times New Roman" w:cs="Times New Roman"/>
                <w:bCs/>
                <w:sz w:val="24"/>
                <w:szCs w:val="24"/>
              </w:rPr>
            </w:rPrChange>
          </w:rPr>
          <w:t xml:space="preserve"> the</w:t>
        </w:r>
      </w:ins>
      <w:ins w:id="388" w:author="Brian Locke" w:date="2025-06-23T20:43:00Z" w16du:dateUtc="2025-06-24T02:43:00Z">
        <w:r w:rsidR="00BB7855" w:rsidRPr="006645E8">
          <w:rPr>
            <w:rFonts w:ascii="Times New Roman" w:eastAsia="Times New Roman" w:hAnsi="Times New Roman" w:cs="Times New Roman"/>
            <w:bCs/>
            <w:sz w:val="24"/>
            <w:szCs w:val="24"/>
            <w:highlight w:val="yellow"/>
            <w:rPrChange w:id="389" w:author="Brian Locke" w:date="2025-06-23T20:54:00Z" w16du:dateUtc="2025-06-24T02:54:00Z">
              <w:rPr>
                <w:rFonts w:ascii="Times New Roman" w:eastAsia="Times New Roman" w:hAnsi="Times New Roman" w:cs="Times New Roman"/>
                <w:bCs/>
                <w:sz w:val="24"/>
                <w:szCs w:val="24"/>
              </w:rPr>
            </w:rPrChange>
          </w:rPr>
          <w:t xml:space="preserve"> </w:t>
        </w:r>
      </w:ins>
      <w:ins w:id="390" w:author="Brian Locke" w:date="2025-06-23T20:48:00Z" w16du:dateUtc="2025-06-24T02:48:00Z">
        <w:r w:rsidR="00F826A8" w:rsidRPr="006645E8">
          <w:rPr>
            <w:rFonts w:ascii="Times New Roman" w:eastAsia="Times New Roman" w:hAnsi="Times New Roman" w:cs="Times New Roman"/>
            <w:bCs/>
            <w:sz w:val="24"/>
            <w:szCs w:val="24"/>
            <w:highlight w:val="yellow"/>
            <w:rPrChange w:id="391" w:author="Brian Locke" w:date="2025-06-23T20:54:00Z" w16du:dateUtc="2025-06-24T02:54:00Z">
              <w:rPr>
                <w:rFonts w:ascii="Times New Roman" w:eastAsia="Times New Roman" w:hAnsi="Times New Roman" w:cs="Times New Roman"/>
                <w:bCs/>
                <w:sz w:val="24"/>
                <w:szCs w:val="24"/>
              </w:rPr>
            </w:rPrChange>
          </w:rPr>
          <w:t>d</w:t>
        </w:r>
      </w:ins>
      <w:ins w:id="392" w:author="Brian Locke" w:date="2025-06-23T20:43:00Z" w16du:dateUtc="2025-06-24T02:43:00Z">
        <w:r w:rsidR="00BB7855" w:rsidRPr="006645E8">
          <w:rPr>
            <w:rFonts w:ascii="Times New Roman" w:eastAsia="Times New Roman" w:hAnsi="Times New Roman" w:cs="Times New Roman"/>
            <w:bCs/>
            <w:sz w:val="24"/>
            <w:szCs w:val="24"/>
            <w:highlight w:val="yellow"/>
            <w:rPrChange w:id="393" w:author="Brian Locke" w:date="2025-06-23T20:54:00Z" w16du:dateUtc="2025-06-24T02:54:00Z">
              <w:rPr>
                <w:rFonts w:ascii="Times New Roman" w:eastAsia="Times New Roman" w:hAnsi="Times New Roman" w:cs="Times New Roman"/>
                <w:bCs/>
                <w:sz w:val="24"/>
                <w:szCs w:val="24"/>
              </w:rPr>
            </w:rPrChange>
          </w:rPr>
          <w:t xml:space="preserve">istribution of </w:t>
        </w:r>
      </w:ins>
      <w:ins w:id="394" w:author="Brian Locke" w:date="2025-06-23T20:40:00Z" w16du:dateUtc="2025-06-24T02:40:00Z">
        <w:r w:rsidR="00BB7855" w:rsidRPr="006645E8">
          <w:rPr>
            <w:rFonts w:ascii="Times New Roman" w:eastAsia="Times New Roman" w:hAnsi="Times New Roman" w:cs="Times New Roman"/>
            <w:bCs/>
            <w:sz w:val="24"/>
            <w:szCs w:val="24"/>
            <w:highlight w:val="yellow"/>
            <w:rPrChange w:id="395" w:author="Brian Locke" w:date="2025-06-23T20:54:00Z" w16du:dateUtc="2025-06-24T02:54:00Z">
              <w:rPr>
                <w:rFonts w:ascii="Times New Roman" w:eastAsia="Times New Roman" w:hAnsi="Times New Roman" w:cs="Times New Roman"/>
                <w:bCs/>
                <w:sz w:val="24"/>
                <w:szCs w:val="24"/>
              </w:rPr>
            </w:rPrChange>
          </w:rPr>
          <w:t>LRs?</w:t>
        </w:r>
        <w:r w:rsidR="00BB7855">
          <w:rPr>
            <w:rFonts w:ascii="Times New Roman" w:eastAsia="Times New Roman" w:hAnsi="Times New Roman" w:cs="Times New Roman"/>
            <w:bCs/>
            <w:sz w:val="24"/>
            <w:szCs w:val="24"/>
          </w:rPr>
          <w:t xml:space="preserve"> </w:t>
        </w:r>
      </w:ins>
    </w:p>
    <w:p w14:paraId="03A69D4F" w14:textId="77777777" w:rsidR="00143AFA" w:rsidRPr="00054773" w:rsidRDefault="00143AFA" w:rsidP="00143AFA">
      <w:pPr>
        <w:rPr>
          <w:moveTo w:id="396" w:author="Brian Locke" w:date="2025-06-23T21:08:00Z" w16du:dateUtc="2025-06-24T03:08:00Z"/>
          <w:rFonts w:ascii="Times New Roman" w:eastAsia="Times New Roman" w:hAnsi="Times New Roman" w:cs="Times New Roman"/>
          <w:bCs/>
          <w:sz w:val="24"/>
          <w:szCs w:val="24"/>
        </w:rPr>
      </w:pPr>
      <w:moveToRangeStart w:id="397" w:author="Brian Locke" w:date="2025-06-23T21:08:00Z" w:name="move201605316"/>
    </w:p>
    <w:p w14:paraId="29EDA157" w14:textId="77777777" w:rsidR="00143AFA" w:rsidRPr="00054773" w:rsidRDefault="00143AFA" w:rsidP="00143AFA">
      <w:pPr>
        <w:rPr>
          <w:moveTo w:id="398" w:author="Brian Locke" w:date="2025-06-23T21:08:00Z" w16du:dateUtc="2025-06-24T03:08:00Z"/>
          <w:rFonts w:ascii="Times New Roman" w:eastAsia="Times New Roman" w:hAnsi="Times New Roman" w:cs="Times New Roman"/>
          <w:bCs/>
          <w:sz w:val="24"/>
          <w:szCs w:val="24"/>
        </w:rPr>
      </w:pPr>
      <w:moveTo w:id="399" w:author="Brian Locke" w:date="2025-06-23T21:08:00Z" w16du:dateUtc="2025-06-24T03:08:00Z">
        <w:r w:rsidRPr="00054773">
          <w:rPr>
            <w:rFonts w:ascii="Times New Roman" w:eastAsia="Times New Roman" w:hAnsi="Times New Roman" w:cs="Times New Roman"/>
            <w:b/>
            <w:bCs/>
            <w:sz w:val="24"/>
            <w:szCs w:val="24"/>
          </w:rPr>
          <w:t xml:space="preserve">Table 1. </w:t>
        </w:r>
        <w:r w:rsidRPr="00054773">
          <w:rPr>
            <w:rFonts w:ascii="Times New Roman" w:eastAsia="Times New Roman" w:hAnsi="Times New Roman" w:cs="Times New Roman"/>
            <w:bCs/>
            <w:sz w:val="24"/>
            <w:szCs w:val="24"/>
          </w:rPr>
          <w:t>Summary of medical diagnostic subgroups and sample sizes.</w:t>
        </w:r>
      </w:moveTo>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43AFA" w:rsidRPr="00054773" w14:paraId="1C3A79CE" w14:textId="77777777" w:rsidTr="00321939">
        <w:tc>
          <w:tcPr>
            <w:tcW w:w="4680" w:type="dxa"/>
            <w:shd w:val="clear" w:color="auto" w:fill="auto"/>
            <w:tcMar>
              <w:top w:w="100" w:type="dxa"/>
              <w:left w:w="100" w:type="dxa"/>
              <w:bottom w:w="100" w:type="dxa"/>
              <w:right w:w="100" w:type="dxa"/>
            </w:tcMar>
          </w:tcPr>
          <w:p w14:paraId="1C533E94" w14:textId="77777777" w:rsidR="00143AFA" w:rsidRPr="00054773" w:rsidRDefault="00143AFA" w:rsidP="00321939">
            <w:pPr>
              <w:rPr>
                <w:moveTo w:id="400" w:author="Brian Locke" w:date="2025-06-23T21:08:00Z" w16du:dateUtc="2025-06-24T03:08:00Z"/>
                <w:rFonts w:ascii="Times New Roman" w:eastAsia="Times New Roman" w:hAnsi="Times New Roman" w:cs="Times New Roman"/>
                <w:b/>
                <w:bCs/>
                <w:sz w:val="24"/>
                <w:szCs w:val="24"/>
              </w:rPr>
            </w:pPr>
            <w:moveTo w:id="401" w:author="Brian Locke" w:date="2025-06-23T21:08:00Z" w16du:dateUtc="2025-06-24T03:08:00Z">
              <w:r w:rsidRPr="00054773">
                <w:rPr>
                  <w:rFonts w:ascii="Times New Roman" w:eastAsia="Times New Roman" w:hAnsi="Times New Roman" w:cs="Times New Roman"/>
                  <w:b/>
                  <w:bCs/>
                  <w:sz w:val="24"/>
                  <w:szCs w:val="24"/>
                </w:rPr>
                <w:t>Subgroup</w:t>
              </w:r>
            </w:moveTo>
          </w:p>
        </w:tc>
        <w:tc>
          <w:tcPr>
            <w:tcW w:w="4680" w:type="dxa"/>
            <w:shd w:val="clear" w:color="auto" w:fill="auto"/>
            <w:tcMar>
              <w:top w:w="100" w:type="dxa"/>
              <w:left w:w="100" w:type="dxa"/>
              <w:bottom w:w="100" w:type="dxa"/>
              <w:right w:w="100" w:type="dxa"/>
            </w:tcMar>
          </w:tcPr>
          <w:p w14:paraId="4094818B" w14:textId="77777777" w:rsidR="00143AFA" w:rsidRPr="00054773" w:rsidRDefault="00143AFA" w:rsidP="00321939">
            <w:pPr>
              <w:rPr>
                <w:moveTo w:id="402" w:author="Brian Locke" w:date="2025-06-23T21:08:00Z" w16du:dateUtc="2025-06-24T03:08:00Z"/>
                <w:rFonts w:ascii="Times New Roman" w:eastAsia="Times New Roman" w:hAnsi="Times New Roman" w:cs="Times New Roman"/>
                <w:b/>
                <w:bCs/>
                <w:sz w:val="24"/>
                <w:szCs w:val="24"/>
              </w:rPr>
            </w:pPr>
            <w:moveTo w:id="403" w:author="Brian Locke" w:date="2025-06-23T21:08:00Z" w16du:dateUtc="2025-06-24T03:08:00Z">
              <w:r w:rsidRPr="00054773">
                <w:rPr>
                  <w:rFonts w:ascii="Times New Roman" w:eastAsia="Times New Roman" w:hAnsi="Times New Roman" w:cs="Times New Roman"/>
                  <w:b/>
                  <w:bCs/>
                  <w:sz w:val="24"/>
                  <w:szCs w:val="24"/>
                </w:rPr>
                <w:t>n</w:t>
              </w:r>
            </w:moveTo>
          </w:p>
        </w:tc>
      </w:tr>
      <w:tr w:rsidR="00143AFA" w:rsidRPr="00054773" w14:paraId="7C4DD4D4" w14:textId="77777777" w:rsidTr="00321939">
        <w:tc>
          <w:tcPr>
            <w:tcW w:w="4680" w:type="dxa"/>
            <w:shd w:val="clear" w:color="auto" w:fill="auto"/>
            <w:tcMar>
              <w:top w:w="100" w:type="dxa"/>
              <w:left w:w="100" w:type="dxa"/>
              <w:bottom w:w="100" w:type="dxa"/>
              <w:right w:w="100" w:type="dxa"/>
            </w:tcMar>
          </w:tcPr>
          <w:p w14:paraId="0A5F922E" w14:textId="77777777" w:rsidR="00143AFA" w:rsidRPr="00054773" w:rsidRDefault="00143AFA" w:rsidP="00321939">
            <w:pPr>
              <w:rPr>
                <w:moveTo w:id="404" w:author="Brian Locke" w:date="2025-06-23T21:08:00Z" w16du:dateUtc="2025-06-24T03:08:00Z"/>
                <w:rFonts w:ascii="Times New Roman" w:eastAsia="Times New Roman" w:hAnsi="Times New Roman" w:cs="Times New Roman"/>
                <w:bCs/>
                <w:sz w:val="24"/>
                <w:szCs w:val="24"/>
              </w:rPr>
            </w:pPr>
            <w:moveTo w:id="405" w:author="Brian Locke" w:date="2025-06-23T21:08:00Z" w16du:dateUtc="2025-06-24T03:08:00Z">
              <w:r w:rsidRPr="00054773">
                <w:rPr>
                  <w:rFonts w:ascii="Times New Roman" w:eastAsia="Times New Roman" w:hAnsi="Times New Roman" w:cs="Times New Roman"/>
                  <w:bCs/>
                  <w:sz w:val="24"/>
                  <w:szCs w:val="24"/>
                </w:rPr>
                <w:t>Imaging finding</w:t>
              </w:r>
            </w:moveTo>
          </w:p>
        </w:tc>
        <w:tc>
          <w:tcPr>
            <w:tcW w:w="4680" w:type="dxa"/>
            <w:shd w:val="clear" w:color="auto" w:fill="auto"/>
            <w:tcMar>
              <w:top w:w="100" w:type="dxa"/>
              <w:left w:w="100" w:type="dxa"/>
              <w:bottom w:w="100" w:type="dxa"/>
              <w:right w:w="100" w:type="dxa"/>
            </w:tcMar>
          </w:tcPr>
          <w:p w14:paraId="0F77A6FC" w14:textId="77777777" w:rsidR="00143AFA" w:rsidRPr="00054773" w:rsidRDefault="00143AFA" w:rsidP="00321939">
            <w:pPr>
              <w:rPr>
                <w:moveTo w:id="406" w:author="Brian Locke" w:date="2025-06-23T21:08:00Z" w16du:dateUtc="2025-06-24T03:08:00Z"/>
                <w:rFonts w:ascii="Times New Roman" w:eastAsia="Times New Roman" w:hAnsi="Times New Roman" w:cs="Times New Roman"/>
                <w:bCs/>
                <w:sz w:val="24"/>
                <w:szCs w:val="24"/>
              </w:rPr>
            </w:pPr>
            <w:moveTo w:id="407" w:author="Brian Locke" w:date="2025-06-23T21:08:00Z" w16du:dateUtc="2025-06-24T03:08:00Z">
              <w:r w:rsidRPr="00054773">
                <w:rPr>
                  <w:rFonts w:ascii="Times New Roman" w:eastAsia="Times New Roman" w:hAnsi="Times New Roman" w:cs="Times New Roman"/>
                  <w:bCs/>
                  <w:sz w:val="24"/>
                  <w:szCs w:val="24"/>
                </w:rPr>
                <w:t>56</w:t>
              </w:r>
            </w:moveTo>
          </w:p>
        </w:tc>
      </w:tr>
      <w:tr w:rsidR="00143AFA" w:rsidRPr="00054773" w14:paraId="6979BF5F" w14:textId="77777777" w:rsidTr="00321939">
        <w:tc>
          <w:tcPr>
            <w:tcW w:w="4680" w:type="dxa"/>
            <w:shd w:val="clear" w:color="auto" w:fill="auto"/>
            <w:tcMar>
              <w:top w:w="100" w:type="dxa"/>
              <w:left w:w="100" w:type="dxa"/>
              <w:bottom w:w="100" w:type="dxa"/>
              <w:right w:w="100" w:type="dxa"/>
            </w:tcMar>
          </w:tcPr>
          <w:p w14:paraId="50EACD90" w14:textId="77777777" w:rsidR="00143AFA" w:rsidRPr="00054773" w:rsidRDefault="00143AFA" w:rsidP="00321939">
            <w:pPr>
              <w:rPr>
                <w:moveTo w:id="408" w:author="Brian Locke" w:date="2025-06-23T21:08:00Z" w16du:dateUtc="2025-06-24T03:08:00Z"/>
                <w:rFonts w:ascii="Times New Roman" w:eastAsia="Times New Roman" w:hAnsi="Times New Roman" w:cs="Times New Roman"/>
                <w:bCs/>
                <w:sz w:val="24"/>
                <w:szCs w:val="24"/>
              </w:rPr>
            </w:pPr>
            <w:moveTo w:id="409" w:author="Brian Locke" w:date="2025-06-23T21:08:00Z" w16du:dateUtc="2025-06-24T03:08:00Z">
              <w:r w:rsidRPr="00054773">
                <w:rPr>
                  <w:rFonts w:ascii="Times New Roman" w:eastAsia="Times New Roman" w:hAnsi="Times New Roman" w:cs="Times New Roman"/>
                  <w:bCs/>
                  <w:sz w:val="24"/>
                  <w:szCs w:val="24"/>
                </w:rPr>
                <w:t>History</w:t>
              </w:r>
            </w:moveTo>
          </w:p>
        </w:tc>
        <w:tc>
          <w:tcPr>
            <w:tcW w:w="4680" w:type="dxa"/>
            <w:shd w:val="clear" w:color="auto" w:fill="auto"/>
            <w:tcMar>
              <w:top w:w="100" w:type="dxa"/>
              <w:left w:w="100" w:type="dxa"/>
              <w:bottom w:w="100" w:type="dxa"/>
              <w:right w:w="100" w:type="dxa"/>
            </w:tcMar>
          </w:tcPr>
          <w:p w14:paraId="5ADCF397" w14:textId="77777777" w:rsidR="00143AFA" w:rsidRPr="00054773" w:rsidRDefault="00143AFA" w:rsidP="00321939">
            <w:pPr>
              <w:rPr>
                <w:moveTo w:id="410" w:author="Brian Locke" w:date="2025-06-23T21:08:00Z" w16du:dateUtc="2025-06-24T03:08:00Z"/>
                <w:rFonts w:ascii="Times New Roman" w:eastAsia="Times New Roman" w:hAnsi="Times New Roman" w:cs="Times New Roman"/>
                <w:bCs/>
                <w:sz w:val="24"/>
                <w:szCs w:val="24"/>
              </w:rPr>
            </w:pPr>
            <w:moveTo w:id="411" w:author="Brian Locke" w:date="2025-06-23T21:08:00Z" w16du:dateUtc="2025-06-24T03:08:00Z">
              <w:r w:rsidRPr="00054773">
                <w:rPr>
                  <w:rFonts w:ascii="Times New Roman" w:eastAsia="Times New Roman" w:hAnsi="Times New Roman" w:cs="Times New Roman"/>
                  <w:bCs/>
                  <w:sz w:val="24"/>
                  <w:szCs w:val="24"/>
                </w:rPr>
                <w:t>112</w:t>
              </w:r>
            </w:moveTo>
          </w:p>
        </w:tc>
      </w:tr>
      <w:tr w:rsidR="00143AFA" w:rsidRPr="00054773" w14:paraId="1C595DCB" w14:textId="77777777" w:rsidTr="00321939">
        <w:tc>
          <w:tcPr>
            <w:tcW w:w="4680" w:type="dxa"/>
            <w:shd w:val="clear" w:color="auto" w:fill="auto"/>
            <w:tcMar>
              <w:top w:w="100" w:type="dxa"/>
              <w:left w:w="100" w:type="dxa"/>
              <w:bottom w:w="100" w:type="dxa"/>
              <w:right w:w="100" w:type="dxa"/>
            </w:tcMar>
          </w:tcPr>
          <w:p w14:paraId="7EAF7F57" w14:textId="77777777" w:rsidR="00143AFA" w:rsidRPr="00054773" w:rsidRDefault="00143AFA" w:rsidP="00321939">
            <w:pPr>
              <w:rPr>
                <w:moveTo w:id="412" w:author="Brian Locke" w:date="2025-06-23T21:08:00Z" w16du:dateUtc="2025-06-24T03:08:00Z"/>
                <w:rFonts w:ascii="Times New Roman" w:eastAsia="Times New Roman" w:hAnsi="Times New Roman" w:cs="Times New Roman"/>
                <w:bCs/>
                <w:sz w:val="24"/>
                <w:szCs w:val="24"/>
              </w:rPr>
            </w:pPr>
            <w:moveTo w:id="413" w:author="Brian Locke" w:date="2025-06-23T21:08:00Z" w16du:dateUtc="2025-06-24T03:08:00Z">
              <w:r w:rsidRPr="00054773">
                <w:rPr>
                  <w:rFonts w:ascii="Times New Roman" w:eastAsia="Times New Roman" w:hAnsi="Times New Roman" w:cs="Times New Roman"/>
                  <w:bCs/>
                  <w:sz w:val="24"/>
                  <w:szCs w:val="24"/>
                </w:rPr>
                <w:t>Sign/symptom</w:t>
              </w:r>
            </w:moveTo>
          </w:p>
        </w:tc>
        <w:tc>
          <w:tcPr>
            <w:tcW w:w="4680" w:type="dxa"/>
            <w:shd w:val="clear" w:color="auto" w:fill="auto"/>
            <w:tcMar>
              <w:top w:w="100" w:type="dxa"/>
              <w:left w:w="100" w:type="dxa"/>
              <w:bottom w:w="100" w:type="dxa"/>
              <w:right w:w="100" w:type="dxa"/>
            </w:tcMar>
          </w:tcPr>
          <w:p w14:paraId="2DB53906" w14:textId="77777777" w:rsidR="00143AFA" w:rsidRPr="00054773" w:rsidRDefault="00143AFA" w:rsidP="00321939">
            <w:pPr>
              <w:rPr>
                <w:moveTo w:id="414" w:author="Brian Locke" w:date="2025-06-23T21:08:00Z" w16du:dateUtc="2025-06-24T03:08:00Z"/>
                <w:rFonts w:ascii="Times New Roman" w:eastAsia="Times New Roman" w:hAnsi="Times New Roman" w:cs="Times New Roman"/>
                <w:bCs/>
                <w:sz w:val="24"/>
                <w:szCs w:val="24"/>
              </w:rPr>
            </w:pPr>
            <w:moveTo w:id="415" w:author="Brian Locke" w:date="2025-06-23T21:08:00Z" w16du:dateUtc="2025-06-24T03:08:00Z">
              <w:r w:rsidRPr="00054773">
                <w:rPr>
                  <w:rFonts w:ascii="Times New Roman" w:eastAsia="Times New Roman" w:hAnsi="Times New Roman" w:cs="Times New Roman"/>
                  <w:bCs/>
                  <w:sz w:val="24"/>
                  <w:szCs w:val="24"/>
                </w:rPr>
                <w:t>403</w:t>
              </w:r>
            </w:moveTo>
          </w:p>
        </w:tc>
      </w:tr>
      <w:tr w:rsidR="00143AFA" w:rsidRPr="00054773" w14:paraId="780E4DD6" w14:textId="77777777" w:rsidTr="00321939">
        <w:tc>
          <w:tcPr>
            <w:tcW w:w="4680" w:type="dxa"/>
            <w:shd w:val="clear" w:color="auto" w:fill="auto"/>
            <w:tcMar>
              <w:top w:w="100" w:type="dxa"/>
              <w:left w:w="100" w:type="dxa"/>
              <w:bottom w:w="100" w:type="dxa"/>
              <w:right w:w="100" w:type="dxa"/>
            </w:tcMar>
          </w:tcPr>
          <w:p w14:paraId="2B6FFA95" w14:textId="77777777" w:rsidR="00143AFA" w:rsidRPr="00054773" w:rsidRDefault="00143AFA" w:rsidP="00321939">
            <w:pPr>
              <w:rPr>
                <w:moveTo w:id="416" w:author="Brian Locke" w:date="2025-06-23T21:08:00Z" w16du:dateUtc="2025-06-24T03:08:00Z"/>
                <w:rFonts w:ascii="Times New Roman" w:eastAsia="Times New Roman" w:hAnsi="Times New Roman" w:cs="Times New Roman"/>
                <w:bCs/>
                <w:sz w:val="24"/>
                <w:szCs w:val="24"/>
              </w:rPr>
            </w:pPr>
            <w:moveTo w:id="417" w:author="Brian Locke" w:date="2025-06-23T21:08:00Z" w16du:dateUtc="2025-06-24T03:08:00Z">
              <w:r w:rsidRPr="00054773">
                <w:rPr>
                  <w:rFonts w:ascii="Times New Roman" w:eastAsia="Times New Roman" w:hAnsi="Times New Roman" w:cs="Times New Roman"/>
                  <w:bCs/>
                  <w:sz w:val="24"/>
                  <w:szCs w:val="24"/>
                </w:rPr>
                <w:t>Score</w:t>
              </w:r>
            </w:moveTo>
          </w:p>
        </w:tc>
        <w:tc>
          <w:tcPr>
            <w:tcW w:w="4680" w:type="dxa"/>
            <w:shd w:val="clear" w:color="auto" w:fill="auto"/>
            <w:tcMar>
              <w:top w:w="100" w:type="dxa"/>
              <w:left w:w="100" w:type="dxa"/>
              <w:bottom w:w="100" w:type="dxa"/>
              <w:right w:w="100" w:type="dxa"/>
            </w:tcMar>
          </w:tcPr>
          <w:p w14:paraId="01ECE4B3" w14:textId="77777777" w:rsidR="00143AFA" w:rsidRPr="00054773" w:rsidRDefault="00143AFA" w:rsidP="00321939">
            <w:pPr>
              <w:rPr>
                <w:moveTo w:id="418" w:author="Brian Locke" w:date="2025-06-23T21:08:00Z" w16du:dateUtc="2025-06-24T03:08:00Z"/>
                <w:rFonts w:ascii="Times New Roman" w:eastAsia="Times New Roman" w:hAnsi="Times New Roman" w:cs="Times New Roman"/>
                <w:bCs/>
                <w:sz w:val="24"/>
                <w:szCs w:val="24"/>
              </w:rPr>
            </w:pPr>
            <w:moveTo w:id="419" w:author="Brian Locke" w:date="2025-06-23T21:08:00Z" w16du:dateUtc="2025-06-24T03:08:00Z">
              <w:r w:rsidRPr="00054773">
                <w:rPr>
                  <w:rFonts w:ascii="Times New Roman" w:eastAsia="Times New Roman" w:hAnsi="Times New Roman" w:cs="Times New Roman"/>
                  <w:bCs/>
                  <w:sz w:val="24"/>
                  <w:szCs w:val="24"/>
                </w:rPr>
                <w:t>25</w:t>
              </w:r>
            </w:moveTo>
          </w:p>
        </w:tc>
      </w:tr>
      <w:tr w:rsidR="00143AFA" w:rsidRPr="00054773" w14:paraId="5F8E4E26" w14:textId="77777777" w:rsidTr="00321939">
        <w:tc>
          <w:tcPr>
            <w:tcW w:w="4680" w:type="dxa"/>
            <w:shd w:val="clear" w:color="auto" w:fill="auto"/>
            <w:tcMar>
              <w:top w:w="100" w:type="dxa"/>
              <w:left w:w="100" w:type="dxa"/>
              <w:bottom w:w="100" w:type="dxa"/>
              <w:right w:w="100" w:type="dxa"/>
            </w:tcMar>
          </w:tcPr>
          <w:p w14:paraId="57CD0E64" w14:textId="77777777" w:rsidR="00143AFA" w:rsidRPr="00054773" w:rsidRDefault="00143AFA" w:rsidP="00321939">
            <w:pPr>
              <w:rPr>
                <w:moveTo w:id="420" w:author="Brian Locke" w:date="2025-06-23T21:08:00Z" w16du:dateUtc="2025-06-24T03:08:00Z"/>
                <w:rFonts w:ascii="Times New Roman" w:eastAsia="Times New Roman" w:hAnsi="Times New Roman" w:cs="Times New Roman"/>
                <w:bCs/>
                <w:sz w:val="24"/>
                <w:szCs w:val="24"/>
              </w:rPr>
            </w:pPr>
            <w:moveTo w:id="421" w:author="Brian Locke" w:date="2025-06-23T21:08:00Z" w16du:dateUtc="2025-06-24T03:08:00Z">
              <w:r w:rsidRPr="00054773">
                <w:rPr>
                  <w:rFonts w:ascii="Times New Roman" w:eastAsia="Times New Roman" w:hAnsi="Times New Roman" w:cs="Times New Roman"/>
                  <w:bCs/>
                  <w:sz w:val="24"/>
                  <w:szCs w:val="24"/>
                </w:rPr>
                <w:t>Test finding</w:t>
              </w:r>
            </w:moveTo>
          </w:p>
        </w:tc>
        <w:tc>
          <w:tcPr>
            <w:tcW w:w="4680" w:type="dxa"/>
            <w:shd w:val="clear" w:color="auto" w:fill="auto"/>
            <w:tcMar>
              <w:top w:w="100" w:type="dxa"/>
              <w:left w:w="100" w:type="dxa"/>
              <w:bottom w:w="100" w:type="dxa"/>
              <w:right w:w="100" w:type="dxa"/>
            </w:tcMar>
          </w:tcPr>
          <w:p w14:paraId="70AE08A3" w14:textId="77777777" w:rsidR="00143AFA" w:rsidRPr="00054773" w:rsidRDefault="00143AFA" w:rsidP="00321939">
            <w:pPr>
              <w:rPr>
                <w:moveTo w:id="422" w:author="Brian Locke" w:date="2025-06-23T21:08:00Z" w16du:dateUtc="2025-06-24T03:08:00Z"/>
                <w:rFonts w:ascii="Times New Roman" w:eastAsia="Times New Roman" w:hAnsi="Times New Roman" w:cs="Times New Roman"/>
                <w:bCs/>
                <w:sz w:val="24"/>
                <w:szCs w:val="24"/>
              </w:rPr>
            </w:pPr>
            <w:moveTo w:id="423" w:author="Brian Locke" w:date="2025-06-23T21:08:00Z" w16du:dateUtc="2025-06-24T03:08:00Z">
              <w:r w:rsidRPr="00054773">
                <w:rPr>
                  <w:rFonts w:ascii="Times New Roman" w:eastAsia="Times New Roman" w:hAnsi="Times New Roman" w:cs="Times New Roman"/>
                  <w:bCs/>
                  <w:sz w:val="24"/>
                  <w:szCs w:val="24"/>
                </w:rPr>
                <w:t>93</w:t>
              </w:r>
            </w:moveTo>
          </w:p>
        </w:tc>
      </w:tr>
      <w:tr w:rsidR="00143AFA" w:rsidRPr="00054773" w14:paraId="11F71B06" w14:textId="77777777" w:rsidTr="00321939">
        <w:tc>
          <w:tcPr>
            <w:tcW w:w="4680" w:type="dxa"/>
            <w:shd w:val="clear" w:color="auto" w:fill="auto"/>
            <w:tcMar>
              <w:top w:w="100" w:type="dxa"/>
              <w:left w:w="100" w:type="dxa"/>
              <w:bottom w:w="100" w:type="dxa"/>
              <w:right w:w="100" w:type="dxa"/>
            </w:tcMar>
          </w:tcPr>
          <w:p w14:paraId="7158E816" w14:textId="77777777" w:rsidR="00143AFA" w:rsidRPr="00054773" w:rsidRDefault="00143AFA" w:rsidP="00321939">
            <w:pPr>
              <w:rPr>
                <w:moveTo w:id="424" w:author="Brian Locke" w:date="2025-06-23T21:08:00Z" w16du:dateUtc="2025-06-24T03:08:00Z"/>
                <w:rFonts w:ascii="Times New Roman" w:eastAsia="Times New Roman" w:hAnsi="Times New Roman" w:cs="Times New Roman"/>
                <w:bCs/>
                <w:sz w:val="24"/>
                <w:szCs w:val="24"/>
              </w:rPr>
            </w:pPr>
            <w:moveTo w:id="425" w:author="Brian Locke" w:date="2025-06-23T21:08:00Z" w16du:dateUtc="2025-06-24T03:08:00Z">
              <w:r w:rsidRPr="00054773">
                <w:rPr>
                  <w:rFonts w:ascii="Times New Roman" w:eastAsia="Times New Roman" w:hAnsi="Times New Roman" w:cs="Times New Roman"/>
                  <w:bCs/>
                  <w:sz w:val="24"/>
                  <w:szCs w:val="24"/>
                </w:rPr>
                <w:t>History and test</w:t>
              </w:r>
            </w:moveTo>
          </w:p>
        </w:tc>
        <w:tc>
          <w:tcPr>
            <w:tcW w:w="4680" w:type="dxa"/>
            <w:shd w:val="clear" w:color="auto" w:fill="auto"/>
            <w:tcMar>
              <w:top w:w="100" w:type="dxa"/>
              <w:left w:w="100" w:type="dxa"/>
              <w:bottom w:w="100" w:type="dxa"/>
              <w:right w:w="100" w:type="dxa"/>
            </w:tcMar>
          </w:tcPr>
          <w:p w14:paraId="7ACC7D7D" w14:textId="77777777" w:rsidR="00143AFA" w:rsidRPr="00054773" w:rsidRDefault="00143AFA" w:rsidP="00321939">
            <w:pPr>
              <w:rPr>
                <w:moveTo w:id="426" w:author="Brian Locke" w:date="2025-06-23T21:08:00Z" w16du:dateUtc="2025-06-24T03:08:00Z"/>
                <w:rFonts w:ascii="Times New Roman" w:eastAsia="Times New Roman" w:hAnsi="Times New Roman" w:cs="Times New Roman"/>
                <w:bCs/>
                <w:sz w:val="24"/>
                <w:szCs w:val="24"/>
              </w:rPr>
            </w:pPr>
            <w:moveTo w:id="427" w:author="Brian Locke" w:date="2025-06-23T21:08:00Z" w16du:dateUtc="2025-06-24T03:08:00Z">
              <w:r w:rsidRPr="00054773">
                <w:rPr>
                  <w:rFonts w:ascii="Times New Roman" w:eastAsia="Times New Roman" w:hAnsi="Times New Roman" w:cs="Times New Roman"/>
                  <w:bCs/>
                  <w:sz w:val="24"/>
                  <w:szCs w:val="24"/>
                </w:rPr>
                <w:t>9</w:t>
              </w:r>
            </w:moveTo>
          </w:p>
        </w:tc>
      </w:tr>
      <w:tr w:rsidR="00143AFA" w:rsidRPr="00054773" w14:paraId="1620EA9B" w14:textId="77777777" w:rsidTr="00321939">
        <w:tc>
          <w:tcPr>
            <w:tcW w:w="4680" w:type="dxa"/>
            <w:shd w:val="clear" w:color="auto" w:fill="auto"/>
            <w:tcMar>
              <w:top w:w="100" w:type="dxa"/>
              <w:left w:w="100" w:type="dxa"/>
              <w:bottom w:w="100" w:type="dxa"/>
              <w:right w:w="100" w:type="dxa"/>
            </w:tcMar>
          </w:tcPr>
          <w:p w14:paraId="4FD47D56" w14:textId="77777777" w:rsidR="00143AFA" w:rsidRPr="00054773" w:rsidRDefault="00143AFA" w:rsidP="00321939">
            <w:pPr>
              <w:rPr>
                <w:moveTo w:id="428" w:author="Brian Locke" w:date="2025-06-23T21:08:00Z" w16du:dateUtc="2025-06-24T03:08:00Z"/>
                <w:rFonts w:ascii="Times New Roman" w:eastAsia="Times New Roman" w:hAnsi="Times New Roman" w:cs="Times New Roman"/>
                <w:bCs/>
                <w:sz w:val="24"/>
                <w:szCs w:val="24"/>
              </w:rPr>
            </w:pPr>
            <w:moveTo w:id="429" w:author="Brian Locke" w:date="2025-06-23T21:08:00Z" w16du:dateUtc="2025-06-24T03:08:00Z">
              <w:r w:rsidRPr="00054773">
                <w:rPr>
                  <w:rFonts w:ascii="Times New Roman" w:eastAsia="Times New Roman" w:hAnsi="Times New Roman" w:cs="Times New Roman"/>
                  <w:bCs/>
                  <w:sz w:val="24"/>
                  <w:szCs w:val="24"/>
                </w:rPr>
                <w:t>History and imaging</w:t>
              </w:r>
            </w:moveTo>
          </w:p>
        </w:tc>
        <w:tc>
          <w:tcPr>
            <w:tcW w:w="4680" w:type="dxa"/>
            <w:shd w:val="clear" w:color="auto" w:fill="auto"/>
            <w:tcMar>
              <w:top w:w="100" w:type="dxa"/>
              <w:left w:w="100" w:type="dxa"/>
              <w:bottom w:w="100" w:type="dxa"/>
              <w:right w:w="100" w:type="dxa"/>
            </w:tcMar>
          </w:tcPr>
          <w:p w14:paraId="25D92303" w14:textId="77777777" w:rsidR="00143AFA" w:rsidRPr="00054773" w:rsidRDefault="00143AFA" w:rsidP="00321939">
            <w:pPr>
              <w:rPr>
                <w:moveTo w:id="430" w:author="Brian Locke" w:date="2025-06-23T21:08:00Z" w16du:dateUtc="2025-06-24T03:08:00Z"/>
                <w:rFonts w:ascii="Times New Roman" w:eastAsia="Times New Roman" w:hAnsi="Times New Roman" w:cs="Times New Roman"/>
                <w:bCs/>
                <w:sz w:val="24"/>
                <w:szCs w:val="24"/>
              </w:rPr>
            </w:pPr>
            <w:moveTo w:id="431" w:author="Brian Locke" w:date="2025-06-23T21:08:00Z" w16du:dateUtc="2025-06-24T03:08:00Z">
              <w:r w:rsidRPr="00054773">
                <w:rPr>
                  <w:rFonts w:ascii="Times New Roman" w:eastAsia="Times New Roman" w:hAnsi="Times New Roman" w:cs="Times New Roman"/>
                  <w:bCs/>
                  <w:sz w:val="24"/>
                  <w:szCs w:val="24"/>
                </w:rPr>
                <w:t>2</w:t>
              </w:r>
            </w:moveTo>
          </w:p>
        </w:tc>
      </w:tr>
      <w:tr w:rsidR="00143AFA" w:rsidRPr="00054773" w14:paraId="1A4C5AB7" w14:textId="77777777" w:rsidTr="00321939">
        <w:tc>
          <w:tcPr>
            <w:tcW w:w="4680" w:type="dxa"/>
            <w:shd w:val="clear" w:color="auto" w:fill="auto"/>
            <w:tcMar>
              <w:top w:w="100" w:type="dxa"/>
              <w:left w:w="100" w:type="dxa"/>
              <w:bottom w:w="100" w:type="dxa"/>
              <w:right w:w="100" w:type="dxa"/>
            </w:tcMar>
          </w:tcPr>
          <w:p w14:paraId="07D4FED9" w14:textId="77777777" w:rsidR="00143AFA" w:rsidRPr="00054773" w:rsidRDefault="00143AFA" w:rsidP="00321939">
            <w:pPr>
              <w:rPr>
                <w:moveTo w:id="432" w:author="Brian Locke" w:date="2025-06-23T21:08:00Z" w16du:dateUtc="2025-06-24T03:08:00Z"/>
                <w:rFonts w:ascii="Times New Roman" w:eastAsia="Times New Roman" w:hAnsi="Times New Roman" w:cs="Times New Roman"/>
                <w:bCs/>
                <w:sz w:val="24"/>
                <w:szCs w:val="24"/>
              </w:rPr>
            </w:pPr>
            <w:moveTo w:id="433" w:author="Brian Locke" w:date="2025-06-23T21:08:00Z" w16du:dateUtc="2025-06-24T03:08:00Z">
              <w:r w:rsidRPr="00054773">
                <w:rPr>
                  <w:rFonts w:ascii="Times New Roman" w:eastAsia="Times New Roman" w:hAnsi="Times New Roman" w:cs="Times New Roman"/>
                  <w:bCs/>
                  <w:sz w:val="24"/>
                  <w:szCs w:val="24"/>
                </w:rPr>
                <w:t>Diagnosis</w:t>
              </w:r>
            </w:moveTo>
          </w:p>
        </w:tc>
        <w:tc>
          <w:tcPr>
            <w:tcW w:w="4680" w:type="dxa"/>
            <w:shd w:val="clear" w:color="auto" w:fill="auto"/>
            <w:tcMar>
              <w:top w:w="100" w:type="dxa"/>
              <w:left w:w="100" w:type="dxa"/>
              <w:bottom w:w="100" w:type="dxa"/>
              <w:right w:w="100" w:type="dxa"/>
            </w:tcMar>
          </w:tcPr>
          <w:p w14:paraId="114189B3" w14:textId="77777777" w:rsidR="00143AFA" w:rsidRPr="00054773" w:rsidRDefault="00143AFA" w:rsidP="00321939">
            <w:pPr>
              <w:rPr>
                <w:moveTo w:id="434" w:author="Brian Locke" w:date="2025-06-23T21:08:00Z" w16du:dateUtc="2025-06-24T03:08:00Z"/>
                <w:rFonts w:ascii="Times New Roman" w:eastAsia="Times New Roman" w:hAnsi="Times New Roman" w:cs="Times New Roman"/>
                <w:bCs/>
                <w:sz w:val="24"/>
                <w:szCs w:val="24"/>
              </w:rPr>
            </w:pPr>
            <w:moveTo w:id="435" w:author="Brian Locke" w:date="2025-06-23T21:08:00Z" w16du:dateUtc="2025-06-24T03:08:00Z">
              <w:r w:rsidRPr="00054773">
                <w:rPr>
                  <w:rFonts w:ascii="Times New Roman" w:eastAsia="Times New Roman" w:hAnsi="Times New Roman" w:cs="Times New Roman"/>
                  <w:bCs/>
                  <w:sz w:val="24"/>
                  <w:szCs w:val="24"/>
                </w:rPr>
                <w:t>6</w:t>
              </w:r>
            </w:moveTo>
          </w:p>
        </w:tc>
      </w:tr>
    </w:tbl>
    <w:p w14:paraId="7E40EB47" w14:textId="77777777" w:rsidR="00143AFA" w:rsidRPr="00054773" w:rsidDel="00143AFA" w:rsidRDefault="00143AFA" w:rsidP="00143AFA">
      <w:pPr>
        <w:rPr>
          <w:del w:id="436" w:author="Brian Locke" w:date="2025-06-23T21:08:00Z" w16du:dateUtc="2025-06-24T03:08:00Z"/>
          <w:moveTo w:id="437" w:author="Brian Locke" w:date="2025-06-23T21:08:00Z" w16du:dateUtc="2025-06-24T03:08:00Z"/>
          <w:rFonts w:ascii="Times New Roman" w:eastAsia="Times New Roman" w:hAnsi="Times New Roman" w:cs="Times New Roman"/>
          <w:bCs/>
          <w:sz w:val="24"/>
          <w:szCs w:val="24"/>
        </w:rPr>
      </w:pPr>
    </w:p>
    <w:moveToRangeEnd w:id="397"/>
    <w:p w14:paraId="02E5DD69" w14:textId="77777777" w:rsidR="00F826A8" w:rsidRDefault="00F826A8" w:rsidP="00AE1451">
      <w:pPr>
        <w:rPr>
          <w:ins w:id="438" w:author="Brian Locke" w:date="2025-06-23T20:48:00Z" w16du:dateUtc="2025-06-24T02:48:00Z"/>
          <w:rFonts w:ascii="Times New Roman" w:eastAsia="Times New Roman" w:hAnsi="Times New Roman" w:cs="Times New Roman"/>
          <w:bCs/>
          <w:sz w:val="24"/>
          <w:szCs w:val="24"/>
        </w:rPr>
      </w:pPr>
    </w:p>
    <w:p w14:paraId="41B5405B" w14:textId="70E262BA" w:rsidR="00BB7855" w:rsidRDefault="00F826A8" w:rsidP="00AE1451">
      <w:pPr>
        <w:rPr>
          <w:ins w:id="439" w:author="Brian Locke" w:date="2025-06-23T20:40:00Z" w16du:dateUtc="2025-06-24T02:40:00Z"/>
          <w:rFonts w:ascii="Times New Roman" w:eastAsia="Times New Roman" w:hAnsi="Times New Roman" w:cs="Times New Roman"/>
          <w:bCs/>
          <w:sz w:val="24"/>
          <w:szCs w:val="24"/>
        </w:rPr>
      </w:pPr>
      <w:ins w:id="440" w:author="Brian Locke" w:date="2025-06-23T20:49:00Z" w16du:dateUtc="2025-06-24T02:49:00Z">
        <w:r>
          <w:rPr>
            <w:rFonts w:ascii="Times New Roman" w:eastAsia="Times New Roman" w:hAnsi="Times New Roman" w:cs="Times New Roman"/>
            <w:bCs/>
            <w:sz w:val="24"/>
            <w:szCs w:val="24"/>
          </w:rPr>
          <w:t xml:space="preserve">Three sets of </w:t>
        </w:r>
        <w:r w:rsidRPr="00054773">
          <w:rPr>
            <w:rFonts w:ascii="Times New Roman" w:eastAsia="Times New Roman" w:hAnsi="Times New Roman" w:cs="Times New Roman"/>
            <w:bCs/>
            <w:sz w:val="24"/>
            <w:szCs w:val="24"/>
          </w:rPr>
          <w:t>LR</w:t>
        </w:r>
        <w:r w:rsidRPr="00054773">
          <w:rPr>
            <w:rFonts w:ascii="Times New Roman" w:eastAsia="Times New Roman" w:hAnsi="Times New Roman" w:cs="Times New Roman"/>
            <w:bCs/>
            <w:sz w:val="24"/>
            <w:szCs w:val="24"/>
            <w:vertAlign w:val="subscript"/>
          </w:rPr>
          <w:t>LLM</w:t>
        </w:r>
        <w:r>
          <w:rPr>
            <w:rFonts w:ascii="Times New Roman" w:eastAsia="Times New Roman" w:hAnsi="Times New Roman" w:cs="Times New Roman"/>
            <w:bCs/>
            <w:sz w:val="24"/>
            <w:szCs w:val="24"/>
          </w:rPr>
          <w:t xml:space="preserve"> were generated for each of the 700 </w:t>
        </w:r>
        <w:proofErr w:type="spellStart"/>
        <w:r>
          <w:rPr>
            <w:rFonts w:ascii="Times New Roman" w:eastAsia="Times New Roman" w:hAnsi="Times New Roman" w:cs="Times New Roman"/>
            <w:bCs/>
            <w:sz w:val="24"/>
            <w:szCs w:val="24"/>
          </w:rPr>
          <w:t>LR</w:t>
        </w:r>
      </w:ins>
      <w:ins w:id="441" w:author="Brian Locke" w:date="2025-06-23T20:50:00Z" w16du:dateUtc="2025-06-24T02:50:00Z">
        <w:r w:rsidRPr="00054773">
          <w:rPr>
            <w:rFonts w:ascii="Times New Roman" w:eastAsia="Times New Roman" w:hAnsi="Times New Roman" w:cs="Times New Roman"/>
            <w:bCs/>
            <w:sz w:val="24"/>
            <w:szCs w:val="24"/>
            <w:vertAlign w:val="subscript"/>
          </w:rPr>
          <w:t>Reported</w:t>
        </w:r>
      </w:ins>
      <w:ins w:id="442" w:author="Brian Locke" w:date="2025-06-23T20:49:00Z" w16du:dateUtc="2025-06-24T02:49:00Z">
        <w:r>
          <w:rPr>
            <w:rFonts w:ascii="Times New Roman" w:eastAsia="Times New Roman" w:hAnsi="Times New Roman" w:cs="Times New Roman"/>
            <w:bCs/>
            <w:sz w:val="24"/>
            <w:szCs w:val="24"/>
          </w:rPr>
          <w:t>.</w:t>
        </w:r>
      </w:ins>
      <w:ins w:id="443" w:author="Brian Locke" w:date="2025-06-23T20:50:00Z" w16du:dateUtc="2025-06-24T02:50:00Z">
        <w:r>
          <w:rPr>
            <w:rFonts w:ascii="Times New Roman" w:eastAsia="Times New Roman" w:hAnsi="Times New Roman" w:cs="Times New Roman"/>
            <w:bCs/>
            <w:sz w:val="24"/>
            <w:szCs w:val="24"/>
          </w:rPr>
          <w:t>For</w:t>
        </w:r>
        <w:proofErr w:type="spellEnd"/>
        <w:r>
          <w:rPr>
            <w:rFonts w:ascii="Times New Roman" w:eastAsia="Times New Roman" w:hAnsi="Times New Roman" w:cs="Times New Roman"/>
            <w:bCs/>
            <w:sz w:val="24"/>
            <w:szCs w:val="24"/>
          </w:rPr>
          <w:t xml:space="preserve"> 4o-mini, LR</w:t>
        </w:r>
        <w:r w:rsidRPr="00054773">
          <w:rPr>
            <w:rFonts w:ascii="Times New Roman" w:eastAsia="Times New Roman" w:hAnsi="Times New Roman" w:cs="Times New Roman"/>
            <w:bCs/>
            <w:sz w:val="24"/>
            <w:szCs w:val="24"/>
            <w:vertAlign w:val="subscript"/>
          </w:rPr>
          <w:t>LLM</w:t>
        </w:r>
      </w:ins>
    </w:p>
    <w:p w14:paraId="4F0800AE" w14:textId="7C53A797" w:rsidR="00AE1451" w:rsidDel="006645E8" w:rsidRDefault="00F826A8">
      <w:pPr>
        <w:rPr>
          <w:del w:id="444" w:author="Brian Locke" w:date="2025-06-23T20:58:00Z" w16du:dateUtc="2025-06-24T02:58:00Z"/>
          <w:rFonts w:ascii="Times New Roman" w:eastAsia="Times New Roman" w:hAnsi="Times New Roman" w:cs="Times New Roman"/>
          <w:bCs/>
          <w:sz w:val="24"/>
          <w:szCs w:val="24"/>
        </w:rPr>
      </w:pPr>
      <w:ins w:id="445" w:author="Brian Locke" w:date="2025-06-23T20:51:00Z" w16du:dateUtc="2025-06-24T02:51:00Z">
        <w:r>
          <w:rPr>
            <w:rFonts w:ascii="Times New Roman" w:eastAsia="Times New Roman" w:hAnsi="Times New Roman" w:cs="Times New Roman"/>
            <w:bCs/>
            <w:sz w:val="24"/>
            <w:szCs w:val="24"/>
          </w:rPr>
          <w:t xml:space="preserve">were on average 1.35-fold higher, with 95% limits of agreement </w:t>
        </w:r>
      </w:ins>
      <w:ins w:id="446" w:author="Brian Locke" w:date="2025-06-23T20:52:00Z" w16du:dateUtc="2025-06-24T02:52:00Z">
        <w:r>
          <w:rPr>
            <w:rFonts w:ascii="Times New Roman" w:eastAsia="Times New Roman" w:hAnsi="Times New Roman" w:cs="Times New Roman"/>
            <w:bCs/>
            <w:sz w:val="24"/>
            <w:szCs w:val="24"/>
          </w:rPr>
          <w:t>of</w:t>
        </w:r>
      </w:ins>
      <w:ins w:id="447" w:author="Brian Locke" w:date="2025-06-23T20:51:00Z" w16du:dateUtc="2025-06-24T02:51:00Z">
        <w:r>
          <w:rPr>
            <w:rFonts w:ascii="Times New Roman" w:eastAsia="Times New Roman" w:hAnsi="Times New Roman" w:cs="Times New Roman"/>
            <w:bCs/>
            <w:sz w:val="24"/>
            <w:szCs w:val="24"/>
          </w:rPr>
          <w:t xml:space="preserve"> </w:t>
        </w:r>
      </w:ins>
      <w:commentRangeStart w:id="448"/>
      <w:commentRangeStart w:id="449"/>
      <w:ins w:id="450" w:author="Brian Locke" w:date="2025-06-23T20:52:00Z" w16du:dateUtc="2025-06-24T02:52:00Z">
        <w:r>
          <w:rPr>
            <w:rFonts w:ascii="Times New Roman" w:eastAsia="Times New Roman" w:hAnsi="Times New Roman" w:cs="Times New Roman"/>
            <w:bCs/>
            <w:sz w:val="24"/>
            <w:szCs w:val="24"/>
          </w:rPr>
          <w:t>0.59</w:t>
        </w:r>
        <w:commentRangeEnd w:id="448"/>
        <w:r>
          <w:rPr>
            <w:rStyle w:val="CommentReference"/>
          </w:rPr>
          <w:commentReference w:id="448"/>
        </w:r>
      </w:ins>
      <w:commentRangeEnd w:id="449"/>
      <w:ins w:id="451" w:author="Brian Locke" w:date="2025-06-23T20:58:00Z" w16du:dateUtc="2025-06-24T02:58:00Z">
        <w:r w:rsidR="006645E8">
          <w:rPr>
            <w:rStyle w:val="CommentReference"/>
          </w:rPr>
          <w:commentReference w:id="449"/>
        </w:r>
      </w:ins>
      <w:ins w:id="452" w:author="Brian Locke" w:date="2025-06-23T20:52:00Z" w16du:dateUtc="2025-06-24T02:52:00Z">
        <w:r>
          <w:rPr>
            <w:rFonts w:ascii="Times New Roman" w:eastAsia="Times New Roman" w:hAnsi="Times New Roman" w:cs="Times New Roman"/>
            <w:bCs/>
            <w:sz w:val="24"/>
            <w:szCs w:val="24"/>
          </w:rPr>
          <w:t>-fold to 2.4-fold</w:t>
        </w:r>
      </w:ins>
      <w:ins w:id="453" w:author="Brian Locke" w:date="2025-06-23T20:58:00Z" w16du:dateUtc="2025-06-24T02:58:00Z">
        <w:r w:rsidR="006645E8">
          <w:rPr>
            <w:rFonts w:ascii="Times New Roman" w:eastAsia="Times New Roman" w:hAnsi="Times New Roman" w:cs="Times New Roman"/>
            <w:bCs/>
            <w:sz w:val="24"/>
            <w:szCs w:val="24"/>
          </w:rPr>
          <w:t xml:space="preserve"> (Figure 1)</w:t>
        </w:r>
      </w:ins>
      <w:ins w:id="454" w:author="Brian Locke" w:date="2025-06-23T20:52:00Z" w16du:dateUtc="2025-06-24T02:52:00Z">
        <w:r>
          <w:rPr>
            <w:rFonts w:ascii="Times New Roman" w:eastAsia="Times New Roman" w:hAnsi="Times New Roman" w:cs="Times New Roman"/>
            <w:bCs/>
            <w:sz w:val="24"/>
            <w:szCs w:val="24"/>
          </w:rPr>
          <w:t xml:space="preserve">. </w:t>
        </w:r>
      </w:ins>
      <w:proofErr w:type="gramStart"/>
      <w:ins w:id="455" w:author="Brian Locke" w:date="2025-06-23T20:53:00Z" w16du:dateUtc="2025-06-24T02:53:00Z">
        <w:r>
          <w:rPr>
            <w:rFonts w:ascii="Times New Roman" w:eastAsia="Times New Roman" w:hAnsi="Times New Roman" w:cs="Times New Roman"/>
            <w:bCs/>
            <w:sz w:val="24"/>
            <w:szCs w:val="24"/>
          </w:rPr>
          <w:t>LR</w:t>
        </w:r>
        <w:r w:rsidRPr="00054773">
          <w:rPr>
            <w:rFonts w:ascii="Times New Roman" w:eastAsia="Times New Roman" w:hAnsi="Times New Roman" w:cs="Times New Roman"/>
            <w:bCs/>
            <w:sz w:val="24"/>
            <w:szCs w:val="24"/>
            <w:vertAlign w:val="subscript"/>
          </w:rPr>
          <w:t>LLM</w:t>
        </w:r>
        <w:r>
          <w:rPr>
            <w:rFonts w:ascii="Times New Roman" w:eastAsia="Times New Roman" w:hAnsi="Times New Roman" w:cs="Times New Roman"/>
            <w:bCs/>
            <w:sz w:val="24"/>
            <w:szCs w:val="24"/>
          </w:rPr>
          <w:t xml:space="preserve">  generated</w:t>
        </w:r>
        <w:proofErr w:type="gramEnd"/>
        <w:r>
          <w:rPr>
            <w:rFonts w:ascii="Times New Roman" w:eastAsia="Times New Roman" w:hAnsi="Times New Roman" w:cs="Times New Roman"/>
            <w:bCs/>
            <w:sz w:val="24"/>
            <w:szCs w:val="24"/>
          </w:rPr>
          <w:t xml:space="preserve"> by 4o had a mean bias of </w:t>
        </w:r>
        <w:r w:rsidR="006645E8">
          <w:rPr>
            <w:rFonts w:ascii="Times New Roman" w:eastAsia="Times New Roman" w:hAnsi="Times New Roman" w:cs="Times New Roman"/>
            <w:bCs/>
            <w:sz w:val="24"/>
            <w:szCs w:val="24"/>
          </w:rPr>
          <w:t xml:space="preserve">1.08-fold higher than </w:t>
        </w:r>
      </w:ins>
      <w:proofErr w:type="spellStart"/>
      <w:ins w:id="456" w:author="Brian Locke" w:date="2025-06-23T20:54:00Z" w16du:dateUtc="2025-06-24T02:54:00Z">
        <w:r w:rsidR="006645E8">
          <w:rPr>
            <w:rFonts w:ascii="Times New Roman" w:eastAsia="Times New Roman" w:hAnsi="Times New Roman" w:cs="Times New Roman"/>
            <w:bCs/>
            <w:sz w:val="24"/>
            <w:szCs w:val="24"/>
          </w:rPr>
          <w:t>LR</w:t>
        </w:r>
        <w:r w:rsidR="006645E8" w:rsidRPr="00054773">
          <w:rPr>
            <w:rFonts w:ascii="Times New Roman" w:eastAsia="Times New Roman" w:hAnsi="Times New Roman" w:cs="Times New Roman"/>
            <w:bCs/>
            <w:sz w:val="24"/>
            <w:szCs w:val="24"/>
            <w:vertAlign w:val="subscript"/>
          </w:rPr>
          <w:t>Reported</w:t>
        </w:r>
      </w:ins>
      <w:proofErr w:type="spellEnd"/>
      <w:del w:id="457" w:author="Brian Locke" w:date="2025-06-23T20:53:00Z" w16du:dateUtc="2025-06-24T02:53:00Z">
        <w:r w:rsidR="00AE1451" w:rsidRPr="00054773" w:rsidDel="00F826A8">
          <w:rPr>
            <w:rFonts w:ascii="Times New Roman" w:eastAsia="Times New Roman" w:hAnsi="Times New Roman" w:cs="Times New Roman"/>
            <w:bCs/>
            <w:sz w:val="24"/>
            <w:szCs w:val="24"/>
          </w:rPr>
          <w:delText xml:space="preserve"> were</w:delText>
        </w:r>
      </w:del>
      <w:del w:id="458" w:author="Brian Locke" w:date="2025-06-23T20:54:00Z" w16du:dateUtc="2025-06-24T02:54:00Z">
        <w:r w:rsidR="00AE1451" w:rsidRPr="00054773" w:rsidDel="006645E8">
          <w:rPr>
            <w:rFonts w:ascii="Times New Roman" w:eastAsia="Times New Roman" w:hAnsi="Times New Roman" w:cs="Times New Roman"/>
            <w:bCs/>
            <w:sz w:val="24"/>
            <w:szCs w:val="24"/>
          </w:rPr>
          <w:delText xml:space="preserve"> </w:delText>
        </w:r>
      </w:del>
      <w:ins w:id="459" w:author="Brian Locke" w:date="2025-06-23T20:54:00Z" w16du:dateUtc="2025-06-24T02:54:00Z">
        <w:r w:rsidR="006645E8">
          <w:rPr>
            <w:rFonts w:ascii="Times New Roman" w:eastAsia="Times New Roman" w:hAnsi="Times New Roman" w:cs="Times New Roman"/>
            <w:bCs/>
            <w:sz w:val="24"/>
            <w:szCs w:val="24"/>
          </w:rPr>
          <w:t>, with 95</w:t>
        </w:r>
      </w:ins>
      <w:ins w:id="460" w:author="Brian Locke" w:date="2025-06-23T20:56:00Z" w16du:dateUtc="2025-06-24T02:56:00Z">
        <w:r w:rsidR="006645E8">
          <w:rPr>
            <w:rFonts w:ascii="Times New Roman" w:eastAsia="Times New Roman" w:hAnsi="Times New Roman" w:cs="Times New Roman"/>
            <w:bCs/>
            <w:sz w:val="24"/>
            <w:szCs w:val="24"/>
          </w:rPr>
          <w:t>%</w:t>
        </w:r>
      </w:ins>
      <w:ins w:id="461" w:author="Brian Locke" w:date="2025-06-23T20:54:00Z" w16du:dateUtc="2025-06-24T02:54:00Z">
        <w:r w:rsidR="006645E8">
          <w:rPr>
            <w:rFonts w:ascii="Times New Roman" w:eastAsia="Times New Roman" w:hAnsi="Times New Roman" w:cs="Times New Roman"/>
            <w:bCs/>
            <w:sz w:val="24"/>
            <w:szCs w:val="24"/>
          </w:rPr>
          <w:t xml:space="preserve"> limits of agreement from 0.59-fold to </w:t>
        </w:r>
      </w:ins>
      <w:ins w:id="462" w:author="Brian Locke" w:date="2025-06-23T20:59:00Z" w16du:dateUtc="2025-06-24T02:59:00Z">
        <w:r w:rsidR="006645E8">
          <w:rPr>
            <w:rFonts w:ascii="Times New Roman" w:eastAsia="Times New Roman" w:hAnsi="Times New Roman" w:cs="Times New Roman"/>
            <w:bCs/>
            <w:sz w:val="24"/>
            <w:szCs w:val="24"/>
          </w:rPr>
          <w:t>1.9-fold (Figure 2)</w:t>
        </w:r>
      </w:ins>
      <w:ins w:id="463" w:author="Brian Locke" w:date="2025-06-23T20:54:00Z" w16du:dateUtc="2025-06-24T02:54:00Z">
        <w:r w:rsidR="006645E8">
          <w:rPr>
            <w:rFonts w:ascii="Times New Roman" w:eastAsia="Times New Roman" w:hAnsi="Times New Roman" w:cs="Times New Roman"/>
            <w:bCs/>
            <w:sz w:val="24"/>
            <w:szCs w:val="24"/>
          </w:rPr>
          <w:t>.</w:t>
        </w:r>
      </w:ins>
      <w:ins w:id="464" w:author="Brian Locke" w:date="2025-06-23T20:56:00Z" w16du:dateUtc="2025-06-24T02:56:00Z">
        <w:r w:rsidR="006645E8">
          <w:rPr>
            <w:rFonts w:ascii="Times New Roman" w:eastAsia="Times New Roman" w:hAnsi="Times New Roman" w:cs="Times New Roman"/>
            <w:bCs/>
            <w:sz w:val="24"/>
            <w:szCs w:val="24"/>
          </w:rPr>
          <w:t xml:space="preserve"> O3-mini achieved a mean bias of 1.04-fold higher with limits of agreement from </w:t>
        </w:r>
      </w:ins>
      <w:ins w:id="465" w:author="Brian Locke" w:date="2025-06-23T20:57:00Z" w16du:dateUtc="2025-06-24T02:57:00Z">
        <w:r w:rsidR="006645E8">
          <w:rPr>
            <w:rFonts w:ascii="Times New Roman" w:eastAsia="Times New Roman" w:hAnsi="Times New Roman" w:cs="Times New Roman"/>
            <w:bCs/>
            <w:sz w:val="24"/>
            <w:szCs w:val="24"/>
          </w:rPr>
          <w:t xml:space="preserve">0.67-fold to </w:t>
        </w:r>
      </w:ins>
      <w:ins w:id="466" w:author="Brian Locke" w:date="2025-06-23T20:58:00Z" w16du:dateUtc="2025-06-24T02:58:00Z">
        <w:r w:rsidR="006645E8">
          <w:rPr>
            <w:rFonts w:ascii="Times New Roman" w:eastAsia="Times New Roman" w:hAnsi="Times New Roman" w:cs="Times New Roman"/>
            <w:bCs/>
            <w:sz w:val="24"/>
            <w:szCs w:val="24"/>
          </w:rPr>
          <w:t>1.6-fold</w:t>
        </w:r>
      </w:ins>
      <w:ins w:id="467" w:author="Brian Locke" w:date="2025-06-23T20:59:00Z" w16du:dateUtc="2025-06-24T02:59:00Z">
        <w:r w:rsidR="006645E8">
          <w:rPr>
            <w:rFonts w:ascii="Times New Roman" w:eastAsia="Times New Roman" w:hAnsi="Times New Roman" w:cs="Times New Roman"/>
            <w:bCs/>
            <w:sz w:val="24"/>
            <w:szCs w:val="24"/>
          </w:rPr>
          <w:t xml:space="preserve"> (Figure 3)</w:t>
        </w:r>
      </w:ins>
      <w:ins w:id="468" w:author="Brian Locke" w:date="2025-06-23T20:58:00Z" w16du:dateUtc="2025-06-24T02:58:00Z">
        <w:r w:rsidR="006645E8">
          <w:rPr>
            <w:rFonts w:ascii="Times New Roman" w:eastAsia="Times New Roman" w:hAnsi="Times New Roman" w:cs="Times New Roman"/>
            <w:bCs/>
            <w:sz w:val="24"/>
            <w:szCs w:val="24"/>
          </w:rPr>
          <w:t xml:space="preserve">. </w:t>
        </w:r>
      </w:ins>
      <w:del w:id="469" w:author="Brian Locke" w:date="2025-06-23T20:58:00Z" w16du:dateUtc="2025-06-24T02:58:00Z">
        <w:r w:rsidR="00AE1451" w:rsidRPr="00054773" w:rsidDel="006645E8">
          <w:rPr>
            <w:rFonts w:ascii="Times New Roman" w:eastAsia="Times New Roman" w:hAnsi="Times New Roman" w:cs="Times New Roman"/>
            <w:bCs/>
            <w:sz w:val="24"/>
            <w:szCs w:val="24"/>
          </w:rPr>
          <w:delText xml:space="preserve">compared with predictions from the LLMs. Logged Bland-Altman analyses were performed for the respective LLMs and the reference standard (see Figures 1, 2, and 3). </w:delText>
        </w:r>
        <w:r w:rsidR="000371AD" w:rsidDel="006645E8">
          <w:rPr>
            <w:rFonts w:ascii="Times New Roman" w:eastAsia="Times New Roman" w:hAnsi="Times New Roman" w:cs="Times New Roman"/>
            <w:bCs/>
            <w:sz w:val="24"/>
            <w:szCs w:val="24"/>
          </w:rPr>
          <w:delText xml:space="preserve"> </w:delText>
        </w:r>
        <w:r w:rsidR="00AE1451" w:rsidRPr="00054773" w:rsidDel="006645E8">
          <w:rPr>
            <w:rFonts w:ascii="Times New Roman" w:eastAsia="Times New Roman" w:hAnsi="Times New Roman" w:cs="Times New Roman"/>
            <w:bCs/>
            <w:sz w:val="24"/>
            <w:szCs w:val="24"/>
          </w:rPr>
          <w:delText>The multiplicative mean bias between human</w:delText>
        </w:r>
        <w:r w:rsidR="00AE1451" w:rsidDel="006645E8">
          <w:rPr>
            <w:rFonts w:ascii="Times New Roman" w:eastAsia="Times New Roman" w:hAnsi="Times New Roman" w:cs="Times New Roman"/>
            <w:bCs/>
            <w:sz w:val="24"/>
            <w:szCs w:val="24"/>
          </w:rPr>
          <w:delText xml:space="preserve"> and each model are as follows:</w:delText>
        </w:r>
      </w:del>
    </w:p>
    <w:p w14:paraId="010EEFFA" w14:textId="67872071" w:rsidR="00AE1451" w:rsidDel="006645E8" w:rsidRDefault="00AE1451">
      <w:pPr>
        <w:rPr>
          <w:del w:id="470" w:author="Brian Locke" w:date="2025-06-23T20:58:00Z" w16du:dateUtc="2025-06-24T02:58:00Z"/>
          <w:rFonts w:ascii="Times New Roman" w:eastAsia="Times New Roman" w:hAnsi="Times New Roman" w:cs="Times New Roman"/>
          <w:bCs/>
          <w:sz w:val="24"/>
          <w:szCs w:val="24"/>
        </w:rPr>
        <w:pPrChange w:id="471" w:author="Brian Locke" w:date="2025-06-23T20:58:00Z" w16du:dateUtc="2025-06-24T02:58:00Z">
          <w:pPr>
            <w:pStyle w:val="ListParagraph"/>
            <w:numPr>
              <w:numId w:val="1"/>
            </w:numPr>
            <w:ind w:hanging="360"/>
          </w:pPr>
        </w:pPrChange>
      </w:pPr>
      <w:del w:id="472" w:author="Brian Locke" w:date="2025-06-23T20:58:00Z" w16du:dateUtc="2025-06-24T02:58:00Z">
        <w:r w:rsidRPr="00054773" w:rsidDel="006645E8">
          <w:rPr>
            <w:rFonts w:ascii="Times New Roman" w:eastAsia="Times New Roman" w:hAnsi="Times New Roman" w:cs="Times New Roman"/>
            <w:bCs/>
            <w:sz w:val="24"/>
            <w:szCs w:val="24"/>
          </w:rPr>
          <w:delText>4o-mini</w:delText>
        </w:r>
        <w:r w:rsidDel="006645E8">
          <w:rPr>
            <w:rFonts w:ascii="Times New Roman" w:eastAsia="Times New Roman" w:hAnsi="Times New Roman" w:cs="Times New Roman"/>
            <w:bCs/>
            <w:sz w:val="24"/>
            <w:szCs w:val="24"/>
          </w:rPr>
          <w:delText xml:space="preserve">: </w:delText>
        </w:r>
        <w:r w:rsidRPr="00054773" w:rsidDel="006645E8">
          <w:rPr>
            <w:rFonts w:ascii="Times New Roman" w:eastAsia="Times New Roman" w:hAnsi="Times New Roman" w:cs="Times New Roman"/>
            <w:bCs/>
            <w:sz w:val="24"/>
            <w:szCs w:val="24"/>
          </w:rPr>
          <w:delText>0.35x with 95% limits of agreement from -1.7x to +2.4x</w:delText>
        </w:r>
      </w:del>
    </w:p>
    <w:p w14:paraId="3518F85A" w14:textId="0626229D" w:rsidR="00AE1451" w:rsidDel="006645E8" w:rsidRDefault="00AE1451">
      <w:pPr>
        <w:rPr>
          <w:del w:id="473" w:author="Brian Locke" w:date="2025-06-23T20:58:00Z" w16du:dateUtc="2025-06-24T02:58:00Z"/>
          <w:rFonts w:ascii="Times New Roman" w:eastAsia="Times New Roman" w:hAnsi="Times New Roman" w:cs="Times New Roman"/>
          <w:bCs/>
          <w:sz w:val="24"/>
          <w:szCs w:val="24"/>
        </w:rPr>
        <w:pPrChange w:id="474" w:author="Brian Locke" w:date="2025-06-23T20:58:00Z" w16du:dateUtc="2025-06-24T02:58:00Z">
          <w:pPr>
            <w:pStyle w:val="ListParagraph"/>
            <w:numPr>
              <w:numId w:val="1"/>
            </w:numPr>
            <w:ind w:hanging="360"/>
          </w:pPr>
        </w:pPrChange>
      </w:pPr>
      <w:del w:id="475" w:author="Brian Locke" w:date="2025-06-23T20:58:00Z" w16du:dateUtc="2025-06-24T02:58:00Z">
        <w:r w:rsidRPr="00054773" w:rsidDel="006645E8">
          <w:rPr>
            <w:rFonts w:ascii="Times New Roman" w:eastAsia="Times New Roman" w:hAnsi="Times New Roman" w:cs="Times New Roman"/>
            <w:bCs/>
            <w:sz w:val="24"/>
            <w:szCs w:val="24"/>
          </w:rPr>
          <w:delText>4o mean</w:delText>
        </w:r>
        <w:r w:rsidDel="006645E8">
          <w:rPr>
            <w:rFonts w:ascii="Times New Roman" w:eastAsia="Times New Roman" w:hAnsi="Times New Roman" w:cs="Times New Roman"/>
            <w:bCs/>
            <w:sz w:val="24"/>
            <w:szCs w:val="24"/>
          </w:rPr>
          <w:delText>:</w:delText>
        </w:r>
        <w:r w:rsidRPr="00054773" w:rsidDel="006645E8">
          <w:rPr>
            <w:rFonts w:ascii="Times New Roman" w:eastAsia="Times New Roman" w:hAnsi="Times New Roman" w:cs="Times New Roman"/>
            <w:bCs/>
            <w:sz w:val="24"/>
            <w:szCs w:val="24"/>
          </w:rPr>
          <w:delText xml:space="preserve"> 0.08x</w:delText>
        </w:r>
        <w:r w:rsidDel="006645E8">
          <w:rPr>
            <w:rFonts w:ascii="Times New Roman" w:eastAsia="Times New Roman" w:hAnsi="Times New Roman" w:cs="Times New Roman"/>
            <w:bCs/>
            <w:sz w:val="24"/>
            <w:szCs w:val="24"/>
          </w:rPr>
          <w:delText xml:space="preserve"> with 95% limits of agreement from </w:delText>
        </w:r>
        <w:r w:rsidRPr="00054773" w:rsidDel="006645E8">
          <w:rPr>
            <w:rFonts w:ascii="Times New Roman" w:eastAsia="Times New Roman" w:hAnsi="Times New Roman" w:cs="Times New Roman"/>
            <w:bCs/>
            <w:sz w:val="24"/>
            <w:szCs w:val="24"/>
          </w:rPr>
          <w:delText>-1.7x  to +1.9</w:delText>
        </w:r>
      </w:del>
    </w:p>
    <w:p w14:paraId="19FC66D2" w14:textId="6241AE17" w:rsidR="00AE1451" w:rsidRPr="00054773" w:rsidRDefault="00AE1451">
      <w:pPr>
        <w:rPr>
          <w:rFonts w:ascii="Times New Roman" w:eastAsia="Times New Roman" w:hAnsi="Times New Roman" w:cs="Times New Roman"/>
          <w:bCs/>
          <w:sz w:val="24"/>
          <w:szCs w:val="24"/>
        </w:rPr>
        <w:pPrChange w:id="476" w:author="Brian Locke" w:date="2025-06-23T20:58:00Z" w16du:dateUtc="2025-06-24T02:58:00Z">
          <w:pPr>
            <w:pStyle w:val="ListParagraph"/>
            <w:numPr>
              <w:numId w:val="1"/>
            </w:numPr>
            <w:ind w:hanging="360"/>
          </w:pPr>
        </w:pPrChange>
      </w:pPr>
      <w:del w:id="477" w:author="Brian Locke" w:date="2025-06-23T20:58:00Z" w16du:dateUtc="2025-06-24T02:58:00Z">
        <w:r w:rsidDel="006645E8">
          <w:rPr>
            <w:rFonts w:ascii="Times New Roman" w:eastAsia="Times New Roman" w:hAnsi="Times New Roman" w:cs="Times New Roman"/>
            <w:bCs/>
            <w:sz w:val="24"/>
            <w:szCs w:val="24"/>
          </w:rPr>
          <w:delText>o</w:delText>
        </w:r>
        <w:r w:rsidRPr="00054773" w:rsidDel="006645E8">
          <w:rPr>
            <w:rFonts w:ascii="Times New Roman" w:eastAsia="Times New Roman" w:hAnsi="Times New Roman" w:cs="Times New Roman"/>
            <w:bCs/>
            <w:sz w:val="24"/>
            <w:szCs w:val="24"/>
          </w:rPr>
          <w:delText>3-mini</w:delText>
        </w:r>
        <w:r w:rsidDel="006645E8">
          <w:rPr>
            <w:rFonts w:ascii="Times New Roman" w:eastAsia="Times New Roman" w:hAnsi="Times New Roman" w:cs="Times New Roman"/>
            <w:bCs/>
            <w:sz w:val="24"/>
            <w:szCs w:val="24"/>
          </w:rPr>
          <w:delText xml:space="preserve">: </w:delText>
        </w:r>
        <w:r w:rsidRPr="00054773" w:rsidDel="006645E8">
          <w:rPr>
            <w:rFonts w:ascii="Times New Roman" w:eastAsia="Times New Roman" w:hAnsi="Times New Roman" w:cs="Times New Roman"/>
            <w:bCs/>
            <w:sz w:val="24"/>
            <w:szCs w:val="24"/>
          </w:rPr>
          <w:delText>0.04x</w:delText>
        </w:r>
        <w:r w:rsidDel="006645E8">
          <w:rPr>
            <w:rFonts w:ascii="Times New Roman" w:eastAsia="Times New Roman" w:hAnsi="Times New Roman" w:cs="Times New Roman"/>
            <w:bCs/>
            <w:sz w:val="24"/>
            <w:szCs w:val="24"/>
          </w:rPr>
          <w:delText xml:space="preserve"> with 95% limits of agreement from </w:delText>
        </w:r>
        <w:r w:rsidRPr="00054773" w:rsidDel="006645E8">
          <w:rPr>
            <w:rFonts w:ascii="Times New Roman" w:eastAsia="Times New Roman" w:hAnsi="Times New Roman" w:cs="Times New Roman"/>
            <w:bCs/>
            <w:sz w:val="24"/>
            <w:szCs w:val="24"/>
          </w:rPr>
          <w:delText>-1.5x to +1.6x</w:delText>
        </w:r>
      </w:del>
    </w:p>
    <w:p w14:paraId="633E1CD9" w14:textId="77777777" w:rsidR="00AE1451" w:rsidRDefault="00AE1451" w:rsidP="00AE1451">
      <w:pPr>
        <w:rPr>
          <w:ins w:id="478" w:author="Brian Locke" w:date="2025-06-23T21:16:00Z" w16du:dateUtc="2025-06-24T03:16:00Z"/>
          <w:rFonts w:ascii="Times New Roman" w:eastAsia="Times New Roman" w:hAnsi="Times New Roman" w:cs="Times New Roman"/>
          <w:bCs/>
          <w:sz w:val="24"/>
          <w:szCs w:val="24"/>
        </w:rPr>
      </w:pPr>
    </w:p>
    <w:p w14:paraId="3F38F757" w14:textId="4977E3D5" w:rsidR="00BC13B7" w:rsidRDefault="00BC13B7" w:rsidP="00AE1451">
      <w:pPr>
        <w:rPr>
          <w:ins w:id="479" w:author="Brian Locke" w:date="2025-07-01T18:59:00Z" w16du:dateUtc="2025-07-02T00:59:00Z"/>
          <w:rFonts w:ascii="Times New Roman" w:eastAsia="Times New Roman" w:hAnsi="Times New Roman" w:cs="Times New Roman"/>
          <w:bCs/>
          <w:sz w:val="24"/>
          <w:szCs w:val="24"/>
        </w:rPr>
      </w:pPr>
      <w:ins w:id="480" w:author="Brian Locke" w:date="2025-06-23T21:16:00Z" w16du:dateUtc="2025-06-24T03:16:00Z">
        <w:r w:rsidRPr="00BC13B7">
          <w:rPr>
            <w:rFonts w:ascii="Times New Roman" w:eastAsia="Times New Roman" w:hAnsi="Times New Roman" w:cs="Times New Roman"/>
            <w:b/>
            <w:sz w:val="24"/>
            <w:szCs w:val="24"/>
            <w:rPrChange w:id="481" w:author="Brian Locke" w:date="2025-06-23T21:16:00Z" w16du:dateUtc="2025-06-24T03:16:00Z">
              <w:rPr>
                <w:rFonts w:ascii="Times New Roman" w:eastAsia="Times New Roman" w:hAnsi="Times New Roman" w:cs="Times New Roman"/>
                <w:bCs/>
                <w:sz w:val="24"/>
                <w:szCs w:val="24"/>
              </w:rPr>
            </w:rPrChange>
          </w:rPr>
          <w:lastRenderedPageBreak/>
          <w:t>Table 2:</w:t>
        </w:r>
        <w:r>
          <w:rPr>
            <w:rFonts w:ascii="Times New Roman" w:eastAsia="Times New Roman" w:hAnsi="Times New Roman" w:cs="Times New Roman"/>
            <w:bCs/>
            <w:sz w:val="24"/>
            <w:szCs w:val="24"/>
          </w:rPr>
          <w:t xml:space="preserve"> </w:t>
        </w:r>
      </w:ins>
    </w:p>
    <w:tbl>
      <w:tblPr>
        <w:tblStyle w:val="TableGrid"/>
        <w:tblW w:w="0" w:type="auto"/>
        <w:tblLook w:val="04A0" w:firstRow="1" w:lastRow="0" w:firstColumn="1" w:lastColumn="0" w:noHBand="0" w:noVBand="1"/>
      </w:tblPr>
      <w:tblGrid>
        <w:gridCol w:w="2337"/>
        <w:gridCol w:w="2337"/>
        <w:gridCol w:w="2338"/>
        <w:gridCol w:w="2338"/>
      </w:tblGrid>
      <w:tr w:rsidR="005C6FE9" w14:paraId="3A89CC0A" w14:textId="77777777">
        <w:trPr>
          <w:ins w:id="482" w:author="Brian Locke" w:date="2025-07-01T19:00:00Z"/>
        </w:trPr>
        <w:tc>
          <w:tcPr>
            <w:tcW w:w="2337" w:type="dxa"/>
          </w:tcPr>
          <w:p w14:paraId="295FCA91" w14:textId="77777777" w:rsidR="005C6FE9" w:rsidRDefault="005C6FE9" w:rsidP="00AE1451">
            <w:pPr>
              <w:rPr>
                <w:ins w:id="483" w:author="Brian Locke" w:date="2025-07-01T19:20:00Z" w16du:dateUtc="2025-07-02T01:20:00Z"/>
                <w:rFonts w:ascii="Times New Roman" w:eastAsia="Times New Roman" w:hAnsi="Times New Roman" w:cs="Times New Roman"/>
                <w:bCs/>
                <w:sz w:val="24"/>
                <w:szCs w:val="24"/>
              </w:rPr>
            </w:pPr>
          </w:p>
          <w:p w14:paraId="0341FAFB" w14:textId="77777777" w:rsidR="005C6FE9" w:rsidRDefault="005C6FE9" w:rsidP="00AE1451">
            <w:pPr>
              <w:rPr>
                <w:ins w:id="484" w:author="Brian Locke" w:date="2025-07-01T19:00:00Z" w16du:dateUtc="2025-07-02T01:00:00Z"/>
                <w:rFonts w:ascii="Times New Roman" w:eastAsia="Times New Roman" w:hAnsi="Times New Roman" w:cs="Times New Roman"/>
                <w:bCs/>
                <w:sz w:val="24"/>
                <w:szCs w:val="24"/>
              </w:rPr>
            </w:pPr>
          </w:p>
        </w:tc>
        <w:tc>
          <w:tcPr>
            <w:tcW w:w="2337" w:type="dxa"/>
          </w:tcPr>
          <w:p w14:paraId="154623B6" w14:textId="77777777" w:rsidR="005C6FE9" w:rsidRDefault="005C6FE9" w:rsidP="00AE1451">
            <w:pPr>
              <w:rPr>
                <w:ins w:id="485" w:author="Brian Locke" w:date="2025-07-01T19:00:00Z" w16du:dateUtc="2025-07-02T01:00:00Z"/>
                <w:rFonts w:ascii="Times New Roman" w:eastAsia="Times New Roman" w:hAnsi="Times New Roman" w:cs="Times New Roman"/>
                <w:bCs/>
                <w:sz w:val="24"/>
                <w:szCs w:val="24"/>
              </w:rPr>
            </w:pPr>
          </w:p>
        </w:tc>
        <w:tc>
          <w:tcPr>
            <w:tcW w:w="2338" w:type="dxa"/>
          </w:tcPr>
          <w:p w14:paraId="3ED4BD42" w14:textId="77777777" w:rsidR="005C6FE9" w:rsidRDefault="005C6FE9" w:rsidP="00AE1451">
            <w:pPr>
              <w:rPr>
                <w:ins w:id="486" w:author="Brian Locke" w:date="2025-07-01T19:00:00Z" w16du:dateUtc="2025-07-02T01:00:00Z"/>
                <w:rFonts w:ascii="Times New Roman" w:eastAsia="Times New Roman" w:hAnsi="Times New Roman" w:cs="Times New Roman"/>
                <w:bCs/>
                <w:sz w:val="24"/>
                <w:szCs w:val="24"/>
              </w:rPr>
            </w:pPr>
          </w:p>
        </w:tc>
        <w:tc>
          <w:tcPr>
            <w:tcW w:w="2338" w:type="dxa"/>
          </w:tcPr>
          <w:p w14:paraId="026D6A0B" w14:textId="77777777" w:rsidR="005C6FE9" w:rsidRDefault="005C6FE9" w:rsidP="00AE1451">
            <w:pPr>
              <w:rPr>
                <w:ins w:id="487" w:author="Brian Locke" w:date="2025-07-01T19:00:00Z" w16du:dateUtc="2025-07-02T01:00:00Z"/>
                <w:rFonts w:ascii="Times New Roman" w:eastAsia="Times New Roman" w:hAnsi="Times New Roman" w:cs="Times New Roman"/>
                <w:bCs/>
                <w:sz w:val="24"/>
                <w:szCs w:val="24"/>
              </w:rPr>
            </w:pPr>
          </w:p>
        </w:tc>
      </w:tr>
      <w:tr w:rsidR="005C6FE9" w14:paraId="52EA0B7A" w14:textId="77777777">
        <w:trPr>
          <w:ins w:id="488" w:author="Brian Locke" w:date="2025-07-01T19:00:00Z"/>
        </w:trPr>
        <w:tc>
          <w:tcPr>
            <w:tcW w:w="2337" w:type="dxa"/>
          </w:tcPr>
          <w:p w14:paraId="67D9A6DB" w14:textId="7821A9F6" w:rsidR="005C6FE9" w:rsidRDefault="005C6FE9" w:rsidP="00AE1451">
            <w:pPr>
              <w:rPr>
                <w:ins w:id="489" w:author="Brian Locke" w:date="2025-07-01T19:00:00Z" w16du:dateUtc="2025-07-02T01:00:00Z"/>
                <w:rFonts w:ascii="Times New Roman" w:eastAsia="Times New Roman" w:hAnsi="Times New Roman" w:cs="Times New Roman"/>
                <w:bCs/>
                <w:sz w:val="24"/>
                <w:szCs w:val="24"/>
              </w:rPr>
            </w:pPr>
          </w:p>
        </w:tc>
        <w:tc>
          <w:tcPr>
            <w:tcW w:w="2337" w:type="dxa"/>
          </w:tcPr>
          <w:p w14:paraId="23E31160" w14:textId="77777777" w:rsidR="005C6FE9" w:rsidRDefault="005C6FE9" w:rsidP="00AE1451">
            <w:pPr>
              <w:rPr>
                <w:ins w:id="490" w:author="Brian Locke" w:date="2025-07-01T19:00:00Z" w16du:dateUtc="2025-07-02T01:00:00Z"/>
                <w:rFonts w:ascii="Times New Roman" w:eastAsia="Times New Roman" w:hAnsi="Times New Roman" w:cs="Times New Roman"/>
                <w:bCs/>
                <w:sz w:val="24"/>
                <w:szCs w:val="24"/>
              </w:rPr>
            </w:pPr>
          </w:p>
        </w:tc>
        <w:tc>
          <w:tcPr>
            <w:tcW w:w="2338" w:type="dxa"/>
          </w:tcPr>
          <w:p w14:paraId="591E6657" w14:textId="77777777" w:rsidR="005C6FE9" w:rsidRDefault="005C6FE9" w:rsidP="00AE1451">
            <w:pPr>
              <w:rPr>
                <w:ins w:id="491" w:author="Brian Locke" w:date="2025-07-01T19:00:00Z" w16du:dateUtc="2025-07-02T01:00:00Z"/>
                <w:rFonts w:ascii="Times New Roman" w:eastAsia="Times New Roman" w:hAnsi="Times New Roman" w:cs="Times New Roman"/>
                <w:bCs/>
                <w:sz w:val="24"/>
                <w:szCs w:val="24"/>
              </w:rPr>
            </w:pPr>
          </w:p>
        </w:tc>
        <w:tc>
          <w:tcPr>
            <w:tcW w:w="2338" w:type="dxa"/>
          </w:tcPr>
          <w:p w14:paraId="7E4908F8" w14:textId="77777777" w:rsidR="005C6FE9" w:rsidRDefault="005C6FE9" w:rsidP="00AE1451">
            <w:pPr>
              <w:rPr>
                <w:ins w:id="492" w:author="Brian Locke" w:date="2025-07-01T19:00:00Z" w16du:dateUtc="2025-07-02T01:00:00Z"/>
                <w:rFonts w:ascii="Times New Roman" w:eastAsia="Times New Roman" w:hAnsi="Times New Roman" w:cs="Times New Roman"/>
                <w:bCs/>
                <w:sz w:val="24"/>
                <w:szCs w:val="24"/>
              </w:rPr>
            </w:pPr>
          </w:p>
        </w:tc>
      </w:tr>
      <w:tr w:rsidR="005C6FE9" w14:paraId="04CCECE2" w14:textId="77777777">
        <w:trPr>
          <w:ins w:id="493" w:author="Brian Locke" w:date="2025-07-01T19:00:00Z"/>
        </w:trPr>
        <w:tc>
          <w:tcPr>
            <w:tcW w:w="2337" w:type="dxa"/>
          </w:tcPr>
          <w:p w14:paraId="77C72B0C" w14:textId="77777777" w:rsidR="005C6FE9" w:rsidRDefault="005C6FE9" w:rsidP="00AE1451">
            <w:pPr>
              <w:rPr>
                <w:ins w:id="494" w:author="Brian Locke" w:date="2025-07-01T19:00:00Z" w16du:dateUtc="2025-07-02T01:00:00Z"/>
                <w:rFonts w:ascii="Times New Roman" w:eastAsia="Times New Roman" w:hAnsi="Times New Roman" w:cs="Times New Roman"/>
                <w:bCs/>
                <w:sz w:val="24"/>
                <w:szCs w:val="24"/>
              </w:rPr>
            </w:pPr>
          </w:p>
        </w:tc>
        <w:tc>
          <w:tcPr>
            <w:tcW w:w="2337" w:type="dxa"/>
          </w:tcPr>
          <w:p w14:paraId="2ECB627F" w14:textId="77777777" w:rsidR="005C6FE9" w:rsidRDefault="005C6FE9" w:rsidP="00AE1451">
            <w:pPr>
              <w:rPr>
                <w:ins w:id="495" w:author="Brian Locke" w:date="2025-07-01T19:00:00Z" w16du:dateUtc="2025-07-02T01:00:00Z"/>
                <w:rFonts w:ascii="Times New Roman" w:eastAsia="Times New Roman" w:hAnsi="Times New Roman" w:cs="Times New Roman"/>
                <w:bCs/>
                <w:sz w:val="24"/>
                <w:szCs w:val="24"/>
              </w:rPr>
            </w:pPr>
          </w:p>
        </w:tc>
        <w:tc>
          <w:tcPr>
            <w:tcW w:w="2338" w:type="dxa"/>
          </w:tcPr>
          <w:p w14:paraId="4B8E74A2" w14:textId="77777777" w:rsidR="005C6FE9" w:rsidRDefault="005C6FE9" w:rsidP="00AE1451">
            <w:pPr>
              <w:rPr>
                <w:ins w:id="496" w:author="Brian Locke" w:date="2025-07-01T19:00:00Z" w16du:dateUtc="2025-07-02T01:00:00Z"/>
                <w:rFonts w:ascii="Times New Roman" w:eastAsia="Times New Roman" w:hAnsi="Times New Roman" w:cs="Times New Roman"/>
                <w:bCs/>
                <w:sz w:val="24"/>
                <w:szCs w:val="24"/>
              </w:rPr>
            </w:pPr>
          </w:p>
        </w:tc>
        <w:tc>
          <w:tcPr>
            <w:tcW w:w="2338" w:type="dxa"/>
          </w:tcPr>
          <w:p w14:paraId="331D442B" w14:textId="77777777" w:rsidR="005C6FE9" w:rsidRDefault="005C6FE9" w:rsidP="00AE1451">
            <w:pPr>
              <w:rPr>
                <w:ins w:id="497" w:author="Brian Locke" w:date="2025-07-01T19:00:00Z" w16du:dateUtc="2025-07-02T01:00:00Z"/>
                <w:rFonts w:ascii="Times New Roman" w:eastAsia="Times New Roman" w:hAnsi="Times New Roman" w:cs="Times New Roman"/>
                <w:bCs/>
                <w:sz w:val="24"/>
                <w:szCs w:val="24"/>
              </w:rPr>
            </w:pPr>
          </w:p>
        </w:tc>
      </w:tr>
      <w:tr w:rsidR="005C6FE9" w14:paraId="4FE24C86" w14:textId="77777777">
        <w:trPr>
          <w:ins w:id="498" w:author="Brian Locke" w:date="2025-07-01T19:00:00Z"/>
        </w:trPr>
        <w:tc>
          <w:tcPr>
            <w:tcW w:w="2337" w:type="dxa"/>
          </w:tcPr>
          <w:p w14:paraId="44A8439D" w14:textId="77777777" w:rsidR="005C6FE9" w:rsidRDefault="005C6FE9" w:rsidP="00AE1451">
            <w:pPr>
              <w:rPr>
                <w:ins w:id="499" w:author="Brian Locke" w:date="2025-07-01T19:00:00Z" w16du:dateUtc="2025-07-02T01:00:00Z"/>
                <w:rFonts w:ascii="Times New Roman" w:eastAsia="Times New Roman" w:hAnsi="Times New Roman" w:cs="Times New Roman"/>
                <w:bCs/>
                <w:sz w:val="24"/>
                <w:szCs w:val="24"/>
              </w:rPr>
            </w:pPr>
          </w:p>
        </w:tc>
        <w:tc>
          <w:tcPr>
            <w:tcW w:w="2337" w:type="dxa"/>
          </w:tcPr>
          <w:p w14:paraId="0636A9A4" w14:textId="77777777" w:rsidR="005C6FE9" w:rsidRDefault="005C6FE9" w:rsidP="00AE1451">
            <w:pPr>
              <w:rPr>
                <w:ins w:id="500" w:author="Brian Locke" w:date="2025-07-01T19:00:00Z" w16du:dateUtc="2025-07-02T01:00:00Z"/>
                <w:rFonts w:ascii="Times New Roman" w:eastAsia="Times New Roman" w:hAnsi="Times New Roman" w:cs="Times New Roman"/>
                <w:bCs/>
                <w:sz w:val="24"/>
                <w:szCs w:val="24"/>
              </w:rPr>
            </w:pPr>
          </w:p>
        </w:tc>
        <w:tc>
          <w:tcPr>
            <w:tcW w:w="2338" w:type="dxa"/>
          </w:tcPr>
          <w:p w14:paraId="7A16B69E" w14:textId="77777777" w:rsidR="005C6FE9" w:rsidRDefault="005C6FE9" w:rsidP="00AE1451">
            <w:pPr>
              <w:rPr>
                <w:ins w:id="501" w:author="Brian Locke" w:date="2025-07-01T19:00:00Z" w16du:dateUtc="2025-07-02T01:00:00Z"/>
                <w:rFonts w:ascii="Times New Roman" w:eastAsia="Times New Roman" w:hAnsi="Times New Roman" w:cs="Times New Roman"/>
                <w:bCs/>
                <w:sz w:val="24"/>
                <w:szCs w:val="24"/>
              </w:rPr>
            </w:pPr>
          </w:p>
        </w:tc>
        <w:tc>
          <w:tcPr>
            <w:tcW w:w="2338" w:type="dxa"/>
          </w:tcPr>
          <w:p w14:paraId="5468B486" w14:textId="77777777" w:rsidR="005C6FE9" w:rsidRDefault="005C6FE9" w:rsidP="00AE1451">
            <w:pPr>
              <w:rPr>
                <w:ins w:id="502" w:author="Brian Locke" w:date="2025-07-01T19:00:00Z" w16du:dateUtc="2025-07-02T01:00:00Z"/>
                <w:rFonts w:ascii="Times New Roman" w:eastAsia="Times New Roman" w:hAnsi="Times New Roman" w:cs="Times New Roman"/>
                <w:bCs/>
                <w:sz w:val="24"/>
                <w:szCs w:val="24"/>
              </w:rPr>
            </w:pPr>
          </w:p>
        </w:tc>
      </w:tr>
    </w:tbl>
    <w:p w14:paraId="64E75735" w14:textId="77777777" w:rsidR="005C6FE9" w:rsidRDefault="005C6FE9" w:rsidP="00AE1451">
      <w:pPr>
        <w:rPr>
          <w:ins w:id="503" w:author="Brian Locke" w:date="2025-06-23T21:16:00Z" w16du:dateUtc="2025-06-24T03:16:00Z"/>
          <w:rFonts w:ascii="Times New Roman" w:eastAsia="Times New Roman" w:hAnsi="Times New Roman" w:cs="Times New Roman"/>
          <w:bCs/>
          <w:sz w:val="24"/>
          <w:szCs w:val="24"/>
        </w:rPr>
      </w:pPr>
    </w:p>
    <w:p w14:paraId="7FB1CEB8" w14:textId="77777777" w:rsidR="00BC13B7" w:rsidRPr="00054773" w:rsidRDefault="00BC13B7" w:rsidP="00AE1451">
      <w:pPr>
        <w:rPr>
          <w:rFonts w:ascii="Times New Roman" w:eastAsia="Times New Roman" w:hAnsi="Times New Roman" w:cs="Times New Roman"/>
          <w:bCs/>
          <w:sz w:val="24"/>
          <w:szCs w:val="24"/>
        </w:rPr>
      </w:pPr>
    </w:p>
    <w:p w14:paraId="60E5A59C" w14:textId="449B1FF3" w:rsidR="00AE1451" w:rsidRPr="00054773" w:rsidRDefault="00AE1451" w:rsidP="00AE1451">
      <w:pPr>
        <w:rPr>
          <w:rFonts w:ascii="Times New Roman" w:eastAsia="Times New Roman" w:hAnsi="Times New Roman" w:cs="Times New Roman"/>
          <w:bCs/>
          <w:sz w:val="24"/>
          <w:szCs w:val="24"/>
        </w:rPr>
      </w:pPr>
      <w:commentRangeStart w:id="504"/>
      <w:r w:rsidRPr="00054773">
        <w:rPr>
          <w:rFonts w:ascii="Times New Roman" w:eastAsia="Times New Roman" w:hAnsi="Times New Roman" w:cs="Times New Roman"/>
          <w:b/>
          <w:bCs/>
          <w:sz w:val="24"/>
          <w:szCs w:val="24"/>
        </w:rPr>
        <w:t>Figure 1</w:t>
      </w:r>
      <w:ins w:id="505" w:author="Brian Locke" w:date="2025-06-23T21:10:00Z" w16du:dateUtc="2025-06-24T03:10:00Z">
        <w:r w:rsidR="00143AFA">
          <w:rPr>
            <w:rFonts w:ascii="Times New Roman" w:eastAsia="Times New Roman" w:hAnsi="Times New Roman" w:cs="Times New Roman"/>
            <w:b/>
            <w:bCs/>
            <w:sz w:val="24"/>
            <w:szCs w:val="24"/>
          </w:rPr>
          <w:t>a</w:t>
        </w:r>
      </w:ins>
      <w:r w:rsidRPr="00054773">
        <w:rPr>
          <w:rFonts w:ascii="Times New Roman" w:eastAsia="Times New Roman" w:hAnsi="Times New Roman" w:cs="Times New Roman"/>
          <w:b/>
          <w:bCs/>
          <w:sz w:val="24"/>
          <w:szCs w:val="24"/>
        </w:rPr>
        <w:t>.</w:t>
      </w:r>
      <w:commentRangeEnd w:id="504"/>
      <w:r w:rsidR="006645E8">
        <w:rPr>
          <w:rStyle w:val="CommentReference"/>
        </w:rPr>
        <w:commentReference w:id="504"/>
      </w:r>
      <w:r w:rsidRPr="00054773">
        <w:rPr>
          <w:rFonts w:ascii="Times New Roman" w:eastAsia="Times New Roman" w:hAnsi="Times New Roman" w:cs="Times New Roman"/>
          <w:b/>
          <w:bCs/>
          <w:sz w:val="24"/>
          <w:szCs w:val="24"/>
        </w:rPr>
        <w:t xml:space="preserve"> </w:t>
      </w:r>
      <w:r w:rsidRPr="00054773">
        <w:rPr>
          <w:rFonts w:ascii="Times New Roman" w:eastAsia="Times New Roman" w:hAnsi="Times New Roman" w:cs="Times New Roman"/>
          <w:bCs/>
          <w:sz w:val="24"/>
          <w:szCs w:val="24"/>
        </w:rPr>
        <w:t>Logged Bland-Altman analysis of 4o-mini LR predictions compared to reference standard.</w:t>
      </w:r>
    </w:p>
    <w:p w14:paraId="650F32A1"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noProof/>
          <w:sz w:val="24"/>
          <w:szCs w:val="24"/>
        </w:rPr>
        <w:drawing>
          <wp:inline distT="114300" distB="114300" distL="114300" distR="114300" wp14:anchorId="59585FE0" wp14:editId="2E62F675">
            <wp:extent cx="3900488" cy="2344043"/>
            <wp:effectExtent l="0" t="0" r="0" b="0"/>
            <wp:docPr id="1436975521" name="image6.png" descr="A graph with dots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6" name="image6.png" descr="A graph with dots and numbers&#10;&#10;AI-generated content may be incorrect."/>
                    <pic:cNvPicPr preferRelativeResize="0"/>
                  </pic:nvPicPr>
                  <pic:blipFill>
                    <a:blip r:embed="rId9"/>
                    <a:srcRect/>
                    <a:stretch>
                      <a:fillRect/>
                    </a:stretch>
                  </pic:blipFill>
                  <pic:spPr>
                    <a:xfrm>
                      <a:off x="0" y="0"/>
                      <a:ext cx="3900488" cy="2344043"/>
                    </a:xfrm>
                    <a:prstGeom prst="rect">
                      <a:avLst/>
                    </a:prstGeom>
                    <a:ln/>
                  </pic:spPr>
                </pic:pic>
              </a:graphicData>
            </a:graphic>
          </wp:inline>
        </w:drawing>
      </w:r>
    </w:p>
    <w:p w14:paraId="131625FB" w14:textId="77777777" w:rsidR="00AE1451" w:rsidRPr="00054773" w:rsidRDefault="00AE1451" w:rsidP="00AE1451">
      <w:pPr>
        <w:rPr>
          <w:rFonts w:ascii="Times New Roman" w:eastAsia="Times New Roman" w:hAnsi="Times New Roman" w:cs="Times New Roman"/>
          <w:bCs/>
          <w:sz w:val="24"/>
          <w:szCs w:val="24"/>
        </w:rPr>
      </w:pPr>
    </w:p>
    <w:p w14:paraId="53BBB957" w14:textId="3A66DDEA"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
          <w:bCs/>
          <w:sz w:val="24"/>
          <w:szCs w:val="24"/>
        </w:rPr>
        <w:t xml:space="preserve">Figure </w:t>
      </w:r>
      <w:commentRangeStart w:id="506"/>
      <w:ins w:id="507" w:author="Brian Locke" w:date="2025-06-23T21:10:00Z" w16du:dateUtc="2025-06-24T03:10:00Z">
        <w:r w:rsidR="00143AFA">
          <w:rPr>
            <w:rFonts w:ascii="Times New Roman" w:eastAsia="Times New Roman" w:hAnsi="Times New Roman" w:cs="Times New Roman"/>
            <w:b/>
            <w:bCs/>
            <w:sz w:val="24"/>
            <w:szCs w:val="24"/>
          </w:rPr>
          <w:t>1b</w:t>
        </w:r>
      </w:ins>
      <w:del w:id="508" w:author="Brian Locke" w:date="2025-06-23T21:10:00Z" w16du:dateUtc="2025-06-24T03:10:00Z">
        <w:r w:rsidRPr="00054773" w:rsidDel="00143AFA">
          <w:rPr>
            <w:rFonts w:ascii="Times New Roman" w:eastAsia="Times New Roman" w:hAnsi="Times New Roman" w:cs="Times New Roman"/>
            <w:b/>
            <w:bCs/>
            <w:sz w:val="24"/>
            <w:szCs w:val="24"/>
          </w:rPr>
          <w:delText>2</w:delText>
        </w:r>
      </w:del>
      <w:r w:rsidRPr="00054773">
        <w:rPr>
          <w:rFonts w:ascii="Times New Roman" w:eastAsia="Times New Roman" w:hAnsi="Times New Roman" w:cs="Times New Roman"/>
          <w:b/>
          <w:bCs/>
          <w:sz w:val="24"/>
          <w:szCs w:val="24"/>
        </w:rPr>
        <w:t>.</w:t>
      </w:r>
      <w:commentRangeEnd w:id="506"/>
      <w:r w:rsidR="00143AFA">
        <w:rPr>
          <w:rStyle w:val="CommentReference"/>
        </w:rPr>
        <w:commentReference w:id="506"/>
      </w:r>
      <w:r w:rsidRPr="00054773">
        <w:rPr>
          <w:rFonts w:ascii="Times New Roman" w:eastAsia="Times New Roman" w:hAnsi="Times New Roman" w:cs="Times New Roman"/>
          <w:b/>
          <w:bCs/>
          <w:sz w:val="24"/>
          <w:szCs w:val="24"/>
        </w:rPr>
        <w:t xml:space="preserve"> </w:t>
      </w:r>
      <w:r w:rsidRPr="00054773">
        <w:rPr>
          <w:rFonts w:ascii="Times New Roman" w:eastAsia="Times New Roman" w:hAnsi="Times New Roman" w:cs="Times New Roman"/>
          <w:bCs/>
          <w:sz w:val="24"/>
          <w:szCs w:val="24"/>
        </w:rPr>
        <w:t>Logged Bland-Altman analysis of 4o LR predictions compared to reference standard.</w:t>
      </w:r>
    </w:p>
    <w:p w14:paraId="63C2306B"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noProof/>
          <w:sz w:val="24"/>
          <w:szCs w:val="24"/>
        </w:rPr>
        <w:drawing>
          <wp:inline distT="114300" distB="114300" distL="114300" distR="114300" wp14:anchorId="2595B76E" wp14:editId="7BAAB107">
            <wp:extent cx="3944938" cy="2366963"/>
            <wp:effectExtent l="0" t="0" r="0" b="0"/>
            <wp:docPr id="518046749" name="image5.png" descr="A graph with dots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5.png" descr="A graph with dots and numbers&#10;&#10;AI-generated content may be incorrect."/>
                    <pic:cNvPicPr preferRelativeResize="0"/>
                  </pic:nvPicPr>
                  <pic:blipFill>
                    <a:blip r:embed="rId10"/>
                    <a:srcRect/>
                    <a:stretch>
                      <a:fillRect/>
                    </a:stretch>
                  </pic:blipFill>
                  <pic:spPr>
                    <a:xfrm>
                      <a:off x="0" y="0"/>
                      <a:ext cx="3944938" cy="2366963"/>
                    </a:xfrm>
                    <a:prstGeom prst="rect">
                      <a:avLst/>
                    </a:prstGeom>
                    <a:ln/>
                  </pic:spPr>
                </pic:pic>
              </a:graphicData>
            </a:graphic>
          </wp:inline>
        </w:drawing>
      </w:r>
    </w:p>
    <w:p w14:paraId="2BC875B4" w14:textId="77777777" w:rsidR="00AE1451" w:rsidRPr="00054773" w:rsidRDefault="00AE1451" w:rsidP="00AE1451">
      <w:pPr>
        <w:rPr>
          <w:rFonts w:ascii="Times New Roman" w:eastAsia="Times New Roman" w:hAnsi="Times New Roman" w:cs="Times New Roman"/>
          <w:bCs/>
          <w:sz w:val="24"/>
          <w:szCs w:val="24"/>
        </w:rPr>
      </w:pPr>
    </w:p>
    <w:p w14:paraId="44584565" w14:textId="0D742E71"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
          <w:bCs/>
          <w:sz w:val="24"/>
          <w:szCs w:val="24"/>
        </w:rPr>
        <w:t xml:space="preserve">Figure </w:t>
      </w:r>
      <w:ins w:id="509" w:author="Brian Locke" w:date="2025-06-23T21:10:00Z" w16du:dateUtc="2025-06-24T03:10:00Z">
        <w:r w:rsidR="00143AFA">
          <w:rPr>
            <w:rFonts w:ascii="Times New Roman" w:eastAsia="Times New Roman" w:hAnsi="Times New Roman" w:cs="Times New Roman"/>
            <w:b/>
            <w:bCs/>
            <w:sz w:val="24"/>
            <w:szCs w:val="24"/>
          </w:rPr>
          <w:t>1c</w:t>
        </w:r>
      </w:ins>
      <w:del w:id="510" w:author="Brian Locke" w:date="2025-06-23T21:10:00Z" w16du:dateUtc="2025-06-24T03:10:00Z">
        <w:r w:rsidRPr="00054773" w:rsidDel="00143AFA">
          <w:rPr>
            <w:rFonts w:ascii="Times New Roman" w:eastAsia="Times New Roman" w:hAnsi="Times New Roman" w:cs="Times New Roman"/>
            <w:b/>
            <w:bCs/>
            <w:sz w:val="24"/>
            <w:szCs w:val="24"/>
          </w:rPr>
          <w:delText>3</w:delText>
        </w:r>
      </w:del>
      <w:r w:rsidRPr="00054773">
        <w:rPr>
          <w:rFonts w:ascii="Times New Roman" w:eastAsia="Times New Roman" w:hAnsi="Times New Roman" w:cs="Times New Roman"/>
          <w:b/>
          <w:bCs/>
          <w:sz w:val="24"/>
          <w:szCs w:val="24"/>
        </w:rPr>
        <w:t xml:space="preserve">. </w:t>
      </w:r>
      <w:r w:rsidRPr="00054773">
        <w:rPr>
          <w:rFonts w:ascii="Times New Roman" w:eastAsia="Times New Roman" w:hAnsi="Times New Roman" w:cs="Times New Roman"/>
          <w:bCs/>
          <w:sz w:val="24"/>
          <w:szCs w:val="24"/>
        </w:rPr>
        <w:t>Logged Bland-Altman analysis of 3o-mini LR predictions compared to reference standard.</w:t>
      </w:r>
    </w:p>
    <w:p w14:paraId="096B06B7"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noProof/>
          <w:sz w:val="24"/>
          <w:szCs w:val="24"/>
        </w:rPr>
        <w:lastRenderedPageBreak/>
        <w:drawing>
          <wp:inline distT="114300" distB="114300" distL="114300" distR="114300" wp14:anchorId="5E5650FA" wp14:editId="306D7557">
            <wp:extent cx="3986213" cy="2395560"/>
            <wp:effectExtent l="0" t="0" r="0" b="0"/>
            <wp:docPr id="2015561844" name="image3.png" descr="A graph with dots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3.png" descr="A graph with dots and numbers&#10;&#10;AI-generated content may be incorrect."/>
                    <pic:cNvPicPr preferRelativeResize="0"/>
                  </pic:nvPicPr>
                  <pic:blipFill>
                    <a:blip r:embed="rId11"/>
                    <a:srcRect/>
                    <a:stretch>
                      <a:fillRect/>
                    </a:stretch>
                  </pic:blipFill>
                  <pic:spPr>
                    <a:xfrm>
                      <a:off x="0" y="0"/>
                      <a:ext cx="3986213" cy="2395560"/>
                    </a:xfrm>
                    <a:prstGeom prst="rect">
                      <a:avLst/>
                    </a:prstGeom>
                    <a:ln/>
                  </pic:spPr>
                </pic:pic>
              </a:graphicData>
            </a:graphic>
          </wp:inline>
        </w:drawing>
      </w:r>
    </w:p>
    <w:p w14:paraId="69ED57D8" w14:textId="77777777" w:rsidR="00AE1451" w:rsidRPr="00054773" w:rsidRDefault="00AE1451" w:rsidP="00AE1451">
      <w:pPr>
        <w:rPr>
          <w:rFonts w:ascii="Times New Roman" w:eastAsia="Times New Roman" w:hAnsi="Times New Roman" w:cs="Times New Roman"/>
          <w:bCs/>
          <w:sz w:val="24"/>
          <w:szCs w:val="24"/>
        </w:rPr>
      </w:pPr>
    </w:p>
    <w:p w14:paraId="514FF09B" w14:textId="0D6A85BE" w:rsidR="00AE1451" w:rsidRDefault="00AE1451" w:rsidP="00AE1451">
      <w:pPr>
        <w:rPr>
          <w:ins w:id="511" w:author="Brian Locke" w:date="2025-06-23T21:08:00Z" w16du:dateUtc="2025-06-24T03:08:00Z"/>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 xml:space="preserve">Subgroup logged Bland-Altman analysis was also performed for the </w:t>
      </w:r>
      <w:del w:id="512" w:author="Brian Locke" w:date="2025-06-23T21:09:00Z" w16du:dateUtc="2025-06-24T03:09:00Z">
        <w:r w:rsidRPr="00054773" w:rsidDel="00143AFA">
          <w:rPr>
            <w:rFonts w:ascii="Times New Roman" w:eastAsia="Times New Roman" w:hAnsi="Times New Roman" w:cs="Times New Roman"/>
            <w:bCs/>
            <w:sz w:val="24"/>
            <w:szCs w:val="24"/>
          </w:rPr>
          <w:delText>3</w:delText>
        </w:r>
      </w:del>
      <w:r w:rsidRPr="00054773">
        <w:rPr>
          <w:rFonts w:ascii="Times New Roman" w:eastAsia="Times New Roman" w:hAnsi="Times New Roman" w:cs="Times New Roman"/>
          <w:bCs/>
          <w:sz w:val="24"/>
          <w:szCs w:val="24"/>
        </w:rPr>
        <w:t>o</w:t>
      </w:r>
      <w:ins w:id="513" w:author="Brian Locke" w:date="2025-06-23T21:09:00Z" w16du:dateUtc="2025-06-24T03:09:00Z">
        <w:r w:rsidR="00143AFA">
          <w:rPr>
            <w:rFonts w:ascii="Times New Roman" w:eastAsia="Times New Roman" w:hAnsi="Times New Roman" w:cs="Times New Roman"/>
            <w:bCs/>
            <w:sz w:val="24"/>
            <w:szCs w:val="24"/>
          </w:rPr>
          <w:t>3</w:t>
        </w:r>
      </w:ins>
      <w:r w:rsidRPr="00054773">
        <w:rPr>
          <w:rFonts w:ascii="Times New Roman" w:eastAsia="Times New Roman" w:hAnsi="Times New Roman" w:cs="Times New Roman"/>
          <w:bCs/>
          <w:sz w:val="24"/>
          <w:szCs w:val="24"/>
        </w:rPr>
        <w:t>-mini LLM to evaluate the performance of the model based on specific types of</w:t>
      </w:r>
      <w:ins w:id="514" w:author="Brian Locke" w:date="2025-06-23T21:09:00Z" w16du:dateUtc="2025-06-24T03:09:00Z">
        <w:r w:rsidR="00143AFA">
          <w:rPr>
            <w:rFonts w:ascii="Times New Roman" w:eastAsia="Times New Roman" w:hAnsi="Times New Roman" w:cs="Times New Roman"/>
            <w:bCs/>
            <w:sz w:val="24"/>
            <w:szCs w:val="24"/>
          </w:rPr>
          <w:t xml:space="preserve"> information. </w:t>
        </w:r>
      </w:ins>
      <w:ins w:id="515" w:author="Brian Locke" w:date="2025-06-23T21:12:00Z" w16du:dateUtc="2025-06-24T03:12:00Z">
        <w:r w:rsidR="00143AFA">
          <w:rPr>
            <w:rFonts w:ascii="Times New Roman" w:eastAsia="Times New Roman" w:hAnsi="Times New Roman" w:cs="Times New Roman"/>
            <w:bCs/>
            <w:sz w:val="24"/>
            <w:szCs w:val="24"/>
          </w:rPr>
          <w:t xml:space="preserve">Estimates of the </w:t>
        </w:r>
      </w:ins>
      <w:ins w:id="516" w:author="Brian Locke" w:date="2025-06-23T21:13:00Z" w16du:dateUtc="2025-06-24T03:13:00Z">
        <w:r w:rsidR="00143AFA">
          <w:rPr>
            <w:rFonts w:ascii="Times New Roman" w:eastAsia="Times New Roman" w:hAnsi="Times New Roman" w:cs="Times New Roman"/>
            <w:bCs/>
            <w:sz w:val="24"/>
            <w:szCs w:val="24"/>
          </w:rPr>
          <w:t>LRs of historical findings were most accurate and precise (mean bias 0.99-fold, 95% agreement 0.71-fold to 1.3-fold)</w:t>
        </w:r>
      </w:ins>
      <w:ins w:id="517" w:author="Brian Locke" w:date="2025-06-23T21:14:00Z" w16du:dateUtc="2025-06-24T03:14:00Z">
        <w:r w:rsidR="00143AFA">
          <w:rPr>
            <w:rFonts w:ascii="Times New Roman" w:eastAsia="Times New Roman" w:hAnsi="Times New Roman" w:cs="Times New Roman"/>
            <w:bCs/>
            <w:sz w:val="24"/>
            <w:szCs w:val="24"/>
          </w:rPr>
          <w:t>, followed by imaging findings and signs/symptoms.</w:t>
        </w:r>
      </w:ins>
      <w:del w:id="518" w:author="Brian Locke" w:date="2025-06-23T21:09:00Z" w16du:dateUtc="2025-06-24T03:09:00Z">
        <w:r w:rsidRPr="00054773" w:rsidDel="00143AFA">
          <w:rPr>
            <w:rFonts w:ascii="Times New Roman" w:eastAsia="Times New Roman" w:hAnsi="Times New Roman" w:cs="Times New Roman"/>
            <w:bCs/>
            <w:sz w:val="24"/>
            <w:szCs w:val="24"/>
          </w:rPr>
          <w:delText xml:space="preserve"> medical diagnostic tools</w:delText>
        </w:r>
      </w:del>
      <w:r w:rsidRPr="00054773">
        <w:rPr>
          <w:rFonts w:ascii="Times New Roman" w:eastAsia="Times New Roman" w:hAnsi="Times New Roman" w:cs="Times New Roman"/>
          <w:bCs/>
          <w:sz w:val="24"/>
          <w:szCs w:val="24"/>
        </w:rPr>
        <w:t xml:space="preserve">; see Table 1 and Figure 4. </w:t>
      </w:r>
    </w:p>
    <w:p w14:paraId="16F022EC" w14:textId="77777777" w:rsidR="00143AFA" w:rsidRPr="00054773" w:rsidRDefault="00143AFA" w:rsidP="00AE1451">
      <w:pPr>
        <w:rPr>
          <w:rFonts w:ascii="Times New Roman" w:eastAsia="Times New Roman" w:hAnsi="Times New Roman" w:cs="Times New Roman"/>
          <w:bCs/>
          <w:sz w:val="24"/>
          <w:szCs w:val="24"/>
        </w:rPr>
      </w:pPr>
    </w:p>
    <w:p w14:paraId="02CE3CCF" w14:textId="499EA717" w:rsidR="00AE1451" w:rsidRPr="00054773" w:rsidDel="00143AFA" w:rsidRDefault="00AE1451" w:rsidP="00AE1451">
      <w:pPr>
        <w:rPr>
          <w:moveFrom w:id="519" w:author="Brian Locke" w:date="2025-06-23T21:08:00Z" w16du:dateUtc="2025-06-24T03:08:00Z"/>
          <w:rFonts w:ascii="Times New Roman" w:eastAsia="Times New Roman" w:hAnsi="Times New Roman" w:cs="Times New Roman"/>
          <w:bCs/>
          <w:sz w:val="24"/>
          <w:szCs w:val="24"/>
        </w:rPr>
      </w:pPr>
      <w:moveFromRangeStart w:id="520" w:author="Brian Locke" w:date="2025-06-23T21:08:00Z" w:name="move201605316"/>
    </w:p>
    <w:p w14:paraId="3CFF8427" w14:textId="7AA77131" w:rsidR="00AE1451" w:rsidRPr="00054773" w:rsidDel="00143AFA" w:rsidRDefault="00AE1451" w:rsidP="00AE1451">
      <w:pPr>
        <w:rPr>
          <w:moveFrom w:id="521" w:author="Brian Locke" w:date="2025-06-23T21:08:00Z" w16du:dateUtc="2025-06-24T03:08:00Z"/>
          <w:rFonts w:ascii="Times New Roman" w:eastAsia="Times New Roman" w:hAnsi="Times New Roman" w:cs="Times New Roman"/>
          <w:bCs/>
          <w:sz w:val="24"/>
          <w:szCs w:val="24"/>
        </w:rPr>
      </w:pPr>
      <w:moveFrom w:id="522" w:author="Brian Locke" w:date="2025-06-23T21:08:00Z" w16du:dateUtc="2025-06-24T03:08:00Z">
        <w:r w:rsidRPr="00054773" w:rsidDel="00143AFA">
          <w:rPr>
            <w:rFonts w:ascii="Times New Roman" w:eastAsia="Times New Roman" w:hAnsi="Times New Roman" w:cs="Times New Roman"/>
            <w:b/>
            <w:bCs/>
            <w:sz w:val="24"/>
            <w:szCs w:val="24"/>
          </w:rPr>
          <w:t xml:space="preserve">Table 1. </w:t>
        </w:r>
        <w:r w:rsidRPr="00054773" w:rsidDel="00143AFA">
          <w:rPr>
            <w:rFonts w:ascii="Times New Roman" w:eastAsia="Times New Roman" w:hAnsi="Times New Roman" w:cs="Times New Roman"/>
            <w:bCs/>
            <w:sz w:val="24"/>
            <w:szCs w:val="24"/>
          </w:rPr>
          <w:t>Summary of medical diagnostic subgroups and sample sizes.</w:t>
        </w:r>
      </w:moveFrom>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E1451" w:rsidRPr="00054773" w:rsidDel="00143AFA" w14:paraId="09C541DC" w14:textId="7BAD33BC" w:rsidTr="00233940">
        <w:tc>
          <w:tcPr>
            <w:tcW w:w="4680" w:type="dxa"/>
            <w:shd w:val="clear" w:color="auto" w:fill="auto"/>
            <w:tcMar>
              <w:top w:w="100" w:type="dxa"/>
              <w:left w:w="100" w:type="dxa"/>
              <w:bottom w:w="100" w:type="dxa"/>
              <w:right w:w="100" w:type="dxa"/>
            </w:tcMar>
          </w:tcPr>
          <w:p w14:paraId="317D936E" w14:textId="31AD85CE" w:rsidR="00AE1451" w:rsidRPr="00054773" w:rsidDel="00143AFA" w:rsidRDefault="00AE1451" w:rsidP="00233940">
            <w:pPr>
              <w:rPr>
                <w:moveFrom w:id="523" w:author="Brian Locke" w:date="2025-06-23T21:08:00Z" w16du:dateUtc="2025-06-24T03:08:00Z"/>
                <w:rFonts w:ascii="Times New Roman" w:eastAsia="Times New Roman" w:hAnsi="Times New Roman" w:cs="Times New Roman"/>
                <w:b/>
                <w:bCs/>
                <w:sz w:val="24"/>
                <w:szCs w:val="24"/>
              </w:rPr>
            </w:pPr>
            <w:moveFrom w:id="524" w:author="Brian Locke" w:date="2025-06-23T21:08:00Z" w16du:dateUtc="2025-06-24T03:08:00Z">
              <w:r w:rsidRPr="00054773" w:rsidDel="00143AFA">
                <w:rPr>
                  <w:rFonts w:ascii="Times New Roman" w:eastAsia="Times New Roman" w:hAnsi="Times New Roman" w:cs="Times New Roman"/>
                  <w:b/>
                  <w:bCs/>
                  <w:sz w:val="24"/>
                  <w:szCs w:val="24"/>
                </w:rPr>
                <w:t>Subgroup</w:t>
              </w:r>
            </w:moveFrom>
          </w:p>
        </w:tc>
        <w:tc>
          <w:tcPr>
            <w:tcW w:w="4680" w:type="dxa"/>
            <w:shd w:val="clear" w:color="auto" w:fill="auto"/>
            <w:tcMar>
              <w:top w:w="100" w:type="dxa"/>
              <w:left w:w="100" w:type="dxa"/>
              <w:bottom w:w="100" w:type="dxa"/>
              <w:right w:w="100" w:type="dxa"/>
            </w:tcMar>
          </w:tcPr>
          <w:p w14:paraId="398DA37A" w14:textId="4AC4D1B0" w:rsidR="00AE1451" w:rsidRPr="00054773" w:rsidDel="00143AFA" w:rsidRDefault="00AE1451" w:rsidP="00233940">
            <w:pPr>
              <w:rPr>
                <w:moveFrom w:id="525" w:author="Brian Locke" w:date="2025-06-23T21:08:00Z" w16du:dateUtc="2025-06-24T03:08:00Z"/>
                <w:rFonts w:ascii="Times New Roman" w:eastAsia="Times New Roman" w:hAnsi="Times New Roman" w:cs="Times New Roman"/>
                <w:b/>
                <w:bCs/>
                <w:sz w:val="24"/>
                <w:szCs w:val="24"/>
              </w:rPr>
            </w:pPr>
            <w:moveFrom w:id="526" w:author="Brian Locke" w:date="2025-06-23T21:08:00Z" w16du:dateUtc="2025-06-24T03:08:00Z">
              <w:r w:rsidRPr="00054773" w:rsidDel="00143AFA">
                <w:rPr>
                  <w:rFonts w:ascii="Times New Roman" w:eastAsia="Times New Roman" w:hAnsi="Times New Roman" w:cs="Times New Roman"/>
                  <w:b/>
                  <w:bCs/>
                  <w:sz w:val="24"/>
                  <w:szCs w:val="24"/>
                </w:rPr>
                <w:t>n</w:t>
              </w:r>
            </w:moveFrom>
          </w:p>
        </w:tc>
      </w:tr>
      <w:tr w:rsidR="00AE1451" w:rsidRPr="00054773" w:rsidDel="00143AFA" w14:paraId="1BC5927E" w14:textId="57CC8640" w:rsidTr="00233940">
        <w:tc>
          <w:tcPr>
            <w:tcW w:w="4680" w:type="dxa"/>
            <w:shd w:val="clear" w:color="auto" w:fill="auto"/>
            <w:tcMar>
              <w:top w:w="100" w:type="dxa"/>
              <w:left w:w="100" w:type="dxa"/>
              <w:bottom w:w="100" w:type="dxa"/>
              <w:right w:w="100" w:type="dxa"/>
            </w:tcMar>
          </w:tcPr>
          <w:p w14:paraId="6F7C53C9" w14:textId="1D777948" w:rsidR="00AE1451" w:rsidRPr="00054773" w:rsidDel="00143AFA" w:rsidRDefault="00AE1451" w:rsidP="00233940">
            <w:pPr>
              <w:rPr>
                <w:moveFrom w:id="527" w:author="Brian Locke" w:date="2025-06-23T21:08:00Z" w16du:dateUtc="2025-06-24T03:08:00Z"/>
                <w:rFonts w:ascii="Times New Roman" w:eastAsia="Times New Roman" w:hAnsi="Times New Roman" w:cs="Times New Roman"/>
                <w:bCs/>
                <w:sz w:val="24"/>
                <w:szCs w:val="24"/>
              </w:rPr>
            </w:pPr>
            <w:moveFrom w:id="528" w:author="Brian Locke" w:date="2025-06-23T21:08:00Z" w16du:dateUtc="2025-06-24T03:08:00Z">
              <w:r w:rsidRPr="00054773" w:rsidDel="00143AFA">
                <w:rPr>
                  <w:rFonts w:ascii="Times New Roman" w:eastAsia="Times New Roman" w:hAnsi="Times New Roman" w:cs="Times New Roman"/>
                  <w:bCs/>
                  <w:sz w:val="24"/>
                  <w:szCs w:val="24"/>
                </w:rPr>
                <w:t>Imaging finding</w:t>
              </w:r>
            </w:moveFrom>
          </w:p>
        </w:tc>
        <w:tc>
          <w:tcPr>
            <w:tcW w:w="4680" w:type="dxa"/>
            <w:shd w:val="clear" w:color="auto" w:fill="auto"/>
            <w:tcMar>
              <w:top w:w="100" w:type="dxa"/>
              <w:left w:w="100" w:type="dxa"/>
              <w:bottom w:w="100" w:type="dxa"/>
              <w:right w:w="100" w:type="dxa"/>
            </w:tcMar>
          </w:tcPr>
          <w:p w14:paraId="0FA72F13" w14:textId="10A2FCE5" w:rsidR="00AE1451" w:rsidRPr="00054773" w:rsidDel="00143AFA" w:rsidRDefault="00AE1451" w:rsidP="00233940">
            <w:pPr>
              <w:rPr>
                <w:moveFrom w:id="529" w:author="Brian Locke" w:date="2025-06-23T21:08:00Z" w16du:dateUtc="2025-06-24T03:08:00Z"/>
                <w:rFonts w:ascii="Times New Roman" w:eastAsia="Times New Roman" w:hAnsi="Times New Roman" w:cs="Times New Roman"/>
                <w:bCs/>
                <w:sz w:val="24"/>
                <w:szCs w:val="24"/>
              </w:rPr>
            </w:pPr>
            <w:moveFrom w:id="530" w:author="Brian Locke" w:date="2025-06-23T21:08:00Z" w16du:dateUtc="2025-06-24T03:08:00Z">
              <w:r w:rsidRPr="00054773" w:rsidDel="00143AFA">
                <w:rPr>
                  <w:rFonts w:ascii="Times New Roman" w:eastAsia="Times New Roman" w:hAnsi="Times New Roman" w:cs="Times New Roman"/>
                  <w:bCs/>
                  <w:sz w:val="24"/>
                  <w:szCs w:val="24"/>
                </w:rPr>
                <w:t>56</w:t>
              </w:r>
            </w:moveFrom>
          </w:p>
        </w:tc>
      </w:tr>
      <w:tr w:rsidR="00AE1451" w:rsidRPr="00054773" w:rsidDel="00143AFA" w14:paraId="773A3D9E" w14:textId="4FAF2351" w:rsidTr="00233940">
        <w:tc>
          <w:tcPr>
            <w:tcW w:w="4680" w:type="dxa"/>
            <w:shd w:val="clear" w:color="auto" w:fill="auto"/>
            <w:tcMar>
              <w:top w:w="100" w:type="dxa"/>
              <w:left w:w="100" w:type="dxa"/>
              <w:bottom w:w="100" w:type="dxa"/>
              <w:right w:w="100" w:type="dxa"/>
            </w:tcMar>
          </w:tcPr>
          <w:p w14:paraId="0591B428" w14:textId="3299E356" w:rsidR="00AE1451" w:rsidRPr="00054773" w:rsidDel="00143AFA" w:rsidRDefault="00AE1451" w:rsidP="00233940">
            <w:pPr>
              <w:rPr>
                <w:moveFrom w:id="531" w:author="Brian Locke" w:date="2025-06-23T21:08:00Z" w16du:dateUtc="2025-06-24T03:08:00Z"/>
                <w:rFonts w:ascii="Times New Roman" w:eastAsia="Times New Roman" w:hAnsi="Times New Roman" w:cs="Times New Roman"/>
                <w:bCs/>
                <w:sz w:val="24"/>
                <w:szCs w:val="24"/>
              </w:rPr>
            </w:pPr>
            <w:moveFrom w:id="532" w:author="Brian Locke" w:date="2025-06-23T21:08:00Z" w16du:dateUtc="2025-06-24T03:08:00Z">
              <w:r w:rsidRPr="00054773" w:rsidDel="00143AFA">
                <w:rPr>
                  <w:rFonts w:ascii="Times New Roman" w:eastAsia="Times New Roman" w:hAnsi="Times New Roman" w:cs="Times New Roman"/>
                  <w:bCs/>
                  <w:sz w:val="24"/>
                  <w:szCs w:val="24"/>
                </w:rPr>
                <w:t>History</w:t>
              </w:r>
            </w:moveFrom>
          </w:p>
        </w:tc>
        <w:tc>
          <w:tcPr>
            <w:tcW w:w="4680" w:type="dxa"/>
            <w:shd w:val="clear" w:color="auto" w:fill="auto"/>
            <w:tcMar>
              <w:top w:w="100" w:type="dxa"/>
              <w:left w:w="100" w:type="dxa"/>
              <w:bottom w:w="100" w:type="dxa"/>
              <w:right w:w="100" w:type="dxa"/>
            </w:tcMar>
          </w:tcPr>
          <w:p w14:paraId="41B927D7" w14:textId="76164703" w:rsidR="00AE1451" w:rsidRPr="00054773" w:rsidDel="00143AFA" w:rsidRDefault="00AE1451" w:rsidP="00233940">
            <w:pPr>
              <w:rPr>
                <w:moveFrom w:id="533" w:author="Brian Locke" w:date="2025-06-23T21:08:00Z" w16du:dateUtc="2025-06-24T03:08:00Z"/>
                <w:rFonts w:ascii="Times New Roman" w:eastAsia="Times New Roman" w:hAnsi="Times New Roman" w:cs="Times New Roman"/>
                <w:bCs/>
                <w:sz w:val="24"/>
                <w:szCs w:val="24"/>
              </w:rPr>
            </w:pPr>
            <w:moveFrom w:id="534" w:author="Brian Locke" w:date="2025-06-23T21:08:00Z" w16du:dateUtc="2025-06-24T03:08:00Z">
              <w:r w:rsidRPr="00054773" w:rsidDel="00143AFA">
                <w:rPr>
                  <w:rFonts w:ascii="Times New Roman" w:eastAsia="Times New Roman" w:hAnsi="Times New Roman" w:cs="Times New Roman"/>
                  <w:bCs/>
                  <w:sz w:val="24"/>
                  <w:szCs w:val="24"/>
                </w:rPr>
                <w:t>112</w:t>
              </w:r>
            </w:moveFrom>
          </w:p>
        </w:tc>
      </w:tr>
      <w:tr w:rsidR="00AE1451" w:rsidRPr="00054773" w:rsidDel="00143AFA" w14:paraId="5B152E05" w14:textId="6D24757C" w:rsidTr="00233940">
        <w:tc>
          <w:tcPr>
            <w:tcW w:w="4680" w:type="dxa"/>
            <w:shd w:val="clear" w:color="auto" w:fill="auto"/>
            <w:tcMar>
              <w:top w:w="100" w:type="dxa"/>
              <w:left w:w="100" w:type="dxa"/>
              <w:bottom w:w="100" w:type="dxa"/>
              <w:right w:w="100" w:type="dxa"/>
            </w:tcMar>
          </w:tcPr>
          <w:p w14:paraId="105AC06D" w14:textId="255CCBFF" w:rsidR="00AE1451" w:rsidRPr="00054773" w:rsidDel="00143AFA" w:rsidRDefault="00AE1451" w:rsidP="00233940">
            <w:pPr>
              <w:rPr>
                <w:moveFrom w:id="535" w:author="Brian Locke" w:date="2025-06-23T21:08:00Z" w16du:dateUtc="2025-06-24T03:08:00Z"/>
                <w:rFonts w:ascii="Times New Roman" w:eastAsia="Times New Roman" w:hAnsi="Times New Roman" w:cs="Times New Roman"/>
                <w:bCs/>
                <w:sz w:val="24"/>
                <w:szCs w:val="24"/>
              </w:rPr>
            </w:pPr>
            <w:moveFrom w:id="536" w:author="Brian Locke" w:date="2025-06-23T21:08:00Z" w16du:dateUtc="2025-06-24T03:08:00Z">
              <w:r w:rsidRPr="00054773" w:rsidDel="00143AFA">
                <w:rPr>
                  <w:rFonts w:ascii="Times New Roman" w:eastAsia="Times New Roman" w:hAnsi="Times New Roman" w:cs="Times New Roman"/>
                  <w:bCs/>
                  <w:sz w:val="24"/>
                  <w:szCs w:val="24"/>
                </w:rPr>
                <w:t>Sign/symptom</w:t>
              </w:r>
            </w:moveFrom>
          </w:p>
        </w:tc>
        <w:tc>
          <w:tcPr>
            <w:tcW w:w="4680" w:type="dxa"/>
            <w:shd w:val="clear" w:color="auto" w:fill="auto"/>
            <w:tcMar>
              <w:top w:w="100" w:type="dxa"/>
              <w:left w:w="100" w:type="dxa"/>
              <w:bottom w:w="100" w:type="dxa"/>
              <w:right w:w="100" w:type="dxa"/>
            </w:tcMar>
          </w:tcPr>
          <w:p w14:paraId="0494C9FA" w14:textId="5873CA4B" w:rsidR="00AE1451" w:rsidRPr="00054773" w:rsidDel="00143AFA" w:rsidRDefault="00AE1451" w:rsidP="00233940">
            <w:pPr>
              <w:rPr>
                <w:moveFrom w:id="537" w:author="Brian Locke" w:date="2025-06-23T21:08:00Z" w16du:dateUtc="2025-06-24T03:08:00Z"/>
                <w:rFonts w:ascii="Times New Roman" w:eastAsia="Times New Roman" w:hAnsi="Times New Roman" w:cs="Times New Roman"/>
                <w:bCs/>
                <w:sz w:val="24"/>
                <w:szCs w:val="24"/>
              </w:rPr>
            </w:pPr>
            <w:moveFrom w:id="538" w:author="Brian Locke" w:date="2025-06-23T21:08:00Z" w16du:dateUtc="2025-06-24T03:08:00Z">
              <w:r w:rsidRPr="00054773" w:rsidDel="00143AFA">
                <w:rPr>
                  <w:rFonts w:ascii="Times New Roman" w:eastAsia="Times New Roman" w:hAnsi="Times New Roman" w:cs="Times New Roman"/>
                  <w:bCs/>
                  <w:sz w:val="24"/>
                  <w:szCs w:val="24"/>
                </w:rPr>
                <w:t>403</w:t>
              </w:r>
            </w:moveFrom>
          </w:p>
        </w:tc>
      </w:tr>
      <w:tr w:rsidR="00AE1451" w:rsidRPr="00054773" w:rsidDel="00143AFA" w14:paraId="7E1D34A2" w14:textId="00D3AADE" w:rsidTr="00233940">
        <w:tc>
          <w:tcPr>
            <w:tcW w:w="4680" w:type="dxa"/>
            <w:shd w:val="clear" w:color="auto" w:fill="auto"/>
            <w:tcMar>
              <w:top w:w="100" w:type="dxa"/>
              <w:left w:w="100" w:type="dxa"/>
              <w:bottom w:w="100" w:type="dxa"/>
              <w:right w:w="100" w:type="dxa"/>
            </w:tcMar>
          </w:tcPr>
          <w:p w14:paraId="56936A7B" w14:textId="0D130266" w:rsidR="00AE1451" w:rsidRPr="00054773" w:rsidDel="00143AFA" w:rsidRDefault="00AE1451" w:rsidP="00233940">
            <w:pPr>
              <w:rPr>
                <w:moveFrom w:id="539" w:author="Brian Locke" w:date="2025-06-23T21:08:00Z" w16du:dateUtc="2025-06-24T03:08:00Z"/>
                <w:rFonts w:ascii="Times New Roman" w:eastAsia="Times New Roman" w:hAnsi="Times New Roman" w:cs="Times New Roman"/>
                <w:bCs/>
                <w:sz w:val="24"/>
                <w:szCs w:val="24"/>
              </w:rPr>
            </w:pPr>
            <w:moveFrom w:id="540" w:author="Brian Locke" w:date="2025-06-23T21:08:00Z" w16du:dateUtc="2025-06-24T03:08:00Z">
              <w:r w:rsidRPr="00054773" w:rsidDel="00143AFA">
                <w:rPr>
                  <w:rFonts w:ascii="Times New Roman" w:eastAsia="Times New Roman" w:hAnsi="Times New Roman" w:cs="Times New Roman"/>
                  <w:bCs/>
                  <w:sz w:val="24"/>
                  <w:szCs w:val="24"/>
                </w:rPr>
                <w:t>Score</w:t>
              </w:r>
            </w:moveFrom>
          </w:p>
        </w:tc>
        <w:tc>
          <w:tcPr>
            <w:tcW w:w="4680" w:type="dxa"/>
            <w:shd w:val="clear" w:color="auto" w:fill="auto"/>
            <w:tcMar>
              <w:top w:w="100" w:type="dxa"/>
              <w:left w:w="100" w:type="dxa"/>
              <w:bottom w:w="100" w:type="dxa"/>
              <w:right w:w="100" w:type="dxa"/>
            </w:tcMar>
          </w:tcPr>
          <w:p w14:paraId="7068C367" w14:textId="676AA1F2" w:rsidR="00AE1451" w:rsidRPr="00054773" w:rsidDel="00143AFA" w:rsidRDefault="00AE1451" w:rsidP="00233940">
            <w:pPr>
              <w:rPr>
                <w:moveFrom w:id="541" w:author="Brian Locke" w:date="2025-06-23T21:08:00Z" w16du:dateUtc="2025-06-24T03:08:00Z"/>
                <w:rFonts w:ascii="Times New Roman" w:eastAsia="Times New Roman" w:hAnsi="Times New Roman" w:cs="Times New Roman"/>
                <w:bCs/>
                <w:sz w:val="24"/>
                <w:szCs w:val="24"/>
              </w:rPr>
            </w:pPr>
            <w:moveFrom w:id="542" w:author="Brian Locke" w:date="2025-06-23T21:08:00Z" w16du:dateUtc="2025-06-24T03:08:00Z">
              <w:r w:rsidRPr="00054773" w:rsidDel="00143AFA">
                <w:rPr>
                  <w:rFonts w:ascii="Times New Roman" w:eastAsia="Times New Roman" w:hAnsi="Times New Roman" w:cs="Times New Roman"/>
                  <w:bCs/>
                  <w:sz w:val="24"/>
                  <w:szCs w:val="24"/>
                </w:rPr>
                <w:t>25</w:t>
              </w:r>
            </w:moveFrom>
          </w:p>
        </w:tc>
      </w:tr>
      <w:tr w:rsidR="00AE1451" w:rsidRPr="00054773" w:rsidDel="00143AFA" w14:paraId="2BB6EDCE" w14:textId="6D0D6FD6" w:rsidTr="00233940">
        <w:tc>
          <w:tcPr>
            <w:tcW w:w="4680" w:type="dxa"/>
            <w:shd w:val="clear" w:color="auto" w:fill="auto"/>
            <w:tcMar>
              <w:top w:w="100" w:type="dxa"/>
              <w:left w:w="100" w:type="dxa"/>
              <w:bottom w:w="100" w:type="dxa"/>
              <w:right w:w="100" w:type="dxa"/>
            </w:tcMar>
          </w:tcPr>
          <w:p w14:paraId="4179328C" w14:textId="0D5B79E8" w:rsidR="00AE1451" w:rsidRPr="00054773" w:rsidDel="00143AFA" w:rsidRDefault="00AE1451" w:rsidP="00233940">
            <w:pPr>
              <w:rPr>
                <w:moveFrom w:id="543" w:author="Brian Locke" w:date="2025-06-23T21:08:00Z" w16du:dateUtc="2025-06-24T03:08:00Z"/>
                <w:rFonts w:ascii="Times New Roman" w:eastAsia="Times New Roman" w:hAnsi="Times New Roman" w:cs="Times New Roman"/>
                <w:bCs/>
                <w:sz w:val="24"/>
                <w:szCs w:val="24"/>
              </w:rPr>
            </w:pPr>
            <w:moveFrom w:id="544" w:author="Brian Locke" w:date="2025-06-23T21:08:00Z" w16du:dateUtc="2025-06-24T03:08:00Z">
              <w:r w:rsidRPr="00054773" w:rsidDel="00143AFA">
                <w:rPr>
                  <w:rFonts w:ascii="Times New Roman" w:eastAsia="Times New Roman" w:hAnsi="Times New Roman" w:cs="Times New Roman"/>
                  <w:bCs/>
                  <w:sz w:val="24"/>
                  <w:szCs w:val="24"/>
                </w:rPr>
                <w:t>Test finding</w:t>
              </w:r>
            </w:moveFrom>
          </w:p>
        </w:tc>
        <w:tc>
          <w:tcPr>
            <w:tcW w:w="4680" w:type="dxa"/>
            <w:shd w:val="clear" w:color="auto" w:fill="auto"/>
            <w:tcMar>
              <w:top w:w="100" w:type="dxa"/>
              <w:left w:w="100" w:type="dxa"/>
              <w:bottom w:w="100" w:type="dxa"/>
              <w:right w:w="100" w:type="dxa"/>
            </w:tcMar>
          </w:tcPr>
          <w:p w14:paraId="6194FCE6" w14:textId="53C5F9D0" w:rsidR="00AE1451" w:rsidRPr="00054773" w:rsidDel="00143AFA" w:rsidRDefault="00AE1451" w:rsidP="00233940">
            <w:pPr>
              <w:rPr>
                <w:moveFrom w:id="545" w:author="Brian Locke" w:date="2025-06-23T21:08:00Z" w16du:dateUtc="2025-06-24T03:08:00Z"/>
                <w:rFonts w:ascii="Times New Roman" w:eastAsia="Times New Roman" w:hAnsi="Times New Roman" w:cs="Times New Roman"/>
                <w:bCs/>
                <w:sz w:val="24"/>
                <w:szCs w:val="24"/>
              </w:rPr>
            </w:pPr>
            <w:moveFrom w:id="546" w:author="Brian Locke" w:date="2025-06-23T21:08:00Z" w16du:dateUtc="2025-06-24T03:08:00Z">
              <w:r w:rsidRPr="00054773" w:rsidDel="00143AFA">
                <w:rPr>
                  <w:rFonts w:ascii="Times New Roman" w:eastAsia="Times New Roman" w:hAnsi="Times New Roman" w:cs="Times New Roman"/>
                  <w:bCs/>
                  <w:sz w:val="24"/>
                  <w:szCs w:val="24"/>
                </w:rPr>
                <w:t>93</w:t>
              </w:r>
            </w:moveFrom>
          </w:p>
        </w:tc>
      </w:tr>
      <w:tr w:rsidR="00AE1451" w:rsidRPr="00054773" w:rsidDel="00143AFA" w14:paraId="163E12FB" w14:textId="34B577C2" w:rsidTr="00233940">
        <w:tc>
          <w:tcPr>
            <w:tcW w:w="4680" w:type="dxa"/>
            <w:shd w:val="clear" w:color="auto" w:fill="auto"/>
            <w:tcMar>
              <w:top w:w="100" w:type="dxa"/>
              <w:left w:w="100" w:type="dxa"/>
              <w:bottom w:w="100" w:type="dxa"/>
              <w:right w:w="100" w:type="dxa"/>
            </w:tcMar>
          </w:tcPr>
          <w:p w14:paraId="23CDC10B" w14:textId="01D8603E" w:rsidR="00AE1451" w:rsidRPr="00054773" w:rsidDel="00143AFA" w:rsidRDefault="00AE1451" w:rsidP="00233940">
            <w:pPr>
              <w:rPr>
                <w:moveFrom w:id="547" w:author="Brian Locke" w:date="2025-06-23T21:08:00Z" w16du:dateUtc="2025-06-24T03:08:00Z"/>
                <w:rFonts w:ascii="Times New Roman" w:eastAsia="Times New Roman" w:hAnsi="Times New Roman" w:cs="Times New Roman"/>
                <w:bCs/>
                <w:sz w:val="24"/>
                <w:szCs w:val="24"/>
              </w:rPr>
            </w:pPr>
            <w:moveFrom w:id="548" w:author="Brian Locke" w:date="2025-06-23T21:08:00Z" w16du:dateUtc="2025-06-24T03:08:00Z">
              <w:r w:rsidRPr="00054773" w:rsidDel="00143AFA">
                <w:rPr>
                  <w:rFonts w:ascii="Times New Roman" w:eastAsia="Times New Roman" w:hAnsi="Times New Roman" w:cs="Times New Roman"/>
                  <w:bCs/>
                  <w:sz w:val="24"/>
                  <w:szCs w:val="24"/>
                </w:rPr>
                <w:t>History and test</w:t>
              </w:r>
            </w:moveFrom>
          </w:p>
        </w:tc>
        <w:tc>
          <w:tcPr>
            <w:tcW w:w="4680" w:type="dxa"/>
            <w:shd w:val="clear" w:color="auto" w:fill="auto"/>
            <w:tcMar>
              <w:top w:w="100" w:type="dxa"/>
              <w:left w:w="100" w:type="dxa"/>
              <w:bottom w:w="100" w:type="dxa"/>
              <w:right w:w="100" w:type="dxa"/>
            </w:tcMar>
          </w:tcPr>
          <w:p w14:paraId="2773883B" w14:textId="04A478A8" w:rsidR="00AE1451" w:rsidRPr="00054773" w:rsidDel="00143AFA" w:rsidRDefault="00AE1451" w:rsidP="00233940">
            <w:pPr>
              <w:rPr>
                <w:moveFrom w:id="549" w:author="Brian Locke" w:date="2025-06-23T21:08:00Z" w16du:dateUtc="2025-06-24T03:08:00Z"/>
                <w:rFonts w:ascii="Times New Roman" w:eastAsia="Times New Roman" w:hAnsi="Times New Roman" w:cs="Times New Roman"/>
                <w:bCs/>
                <w:sz w:val="24"/>
                <w:szCs w:val="24"/>
              </w:rPr>
            </w:pPr>
            <w:moveFrom w:id="550" w:author="Brian Locke" w:date="2025-06-23T21:08:00Z" w16du:dateUtc="2025-06-24T03:08:00Z">
              <w:r w:rsidRPr="00054773" w:rsidDel="00143AFA">
                <w:rPr>
                  <w:rFonts w:ascii="Times New Roman" w:eastAsia="Times New Roman" w:hAnsi="Times New Roman" w:cs="Times New Roman"/>
                  <w:bCs/>
                  <w:sz w:val="24"/>
                  <w:szCs w:val="24"/>
                </w:rPr>
                <w:t>9</w:t>
              </w:r>
            </w:moveFrom>
          </w:p>
        </w:tc>
      </w:tr>
      <w:tr w:rsidR="00AE1451" w:rsidRPr="00054773" w:rsidDel="00143AFA" w14:paraId="50CA18EF" w14:textId="0439605F" w:rsidTr="00233940">
        <w:tc>
          <w:tcPr>
            <w:tcW w:w="4680" w:type="dxa"/>
            <w:shd w:val="clear" w:color="auto" w:fill="auto"/>
            <w:tcMar>
              <w:top w:w="100" w:type="dxa"/>
              <w:left w:w="100" w:type="dxa"/>
              <w:bottom w:w="100" w:type="dxa"/>
              <w:right w:w="100" w:type="dxa"/>
            </w:tcMar>
          </w:tcPr>
          <w:p w14:paraId="666AEEF6" w14:textId="56860209" w:rsidR="00AE1451" w:rsidRPr="00054773" w:rsidDel="00143AFA" w:rsidRDefault="00AE1451" w:rsidP="00233940">
            <w:pPr>
              <w:rPr>
                <w:moveFrom w:id="551" w:author="Brian Locke" w:date="2025-06-23T21:08:00Z" w16du:dateUtc="2025-06-24T03:08:00Z"/>
                <w:rFonts w:ascii="Times New Roman" w:eastAsia="Times New Roman" w:hAnsi="Times New Roman" w:cs="Times New Roman"/>
                <w:bCs/>
                <w:sz w:val="24"/>
                <w:szCs w:val="24"/>
              </w:rPr>
            </w:pPr>
            <w:moveFrom w:id="552" w:author="Brian Locke" w:date="2025-06-23T21:08:00Z" w16du:dateUtc="2025-06-24T03:08:00Z">
              <w:r w:rsidRPr="00054773" w:rsidDel="00143AFA">
                <w:rPr>
                  <w:rFonts w:ascii="Times New Roman" w:eastAsia="Times New Roman" w:hAnsi="Times New Roman" w:cs="Times New Roman"/>
                  <w:bCs/>
                  <w:sz w:val="24"/>
                  <w:szCs w:val="24"/>
                </w:rPr>
                <w:t>History and imaging</w:t>
              </w:r>
            </w:moveFrom>
          </w:p>
        </w:tc>
        <w:tc>
          <w:tcPr>
            <w:tcW w:w="4680" w:type="dxa"/>
            <w:shd w:val="clear" w:color="auto" w:fill="auto"/>
            <w:tcMar>
              <w:top w:w="100" w:type="dxa"/>
              <w:left w:w="100" w:type="dxa"/>
              <w:bottom w:w="100" w:type="dxa"/>
              <w:right w:w="100" w:type="dxa"/>
            </w:tcMar>
          </w:tcPr>
          <w:p w14:paraId="2F5E5405" w14:textId="6AEF9523" w:rsidR="00AE1451" w:rsidRPr="00054773" w:rsidDel="00143AFA" w:rsidRDefault="00AE1451" w:rsidP="00233940">
            <w:pPr>
              <w:rPr>
                <w:moveFrom w:id="553" w:author="Brian Locke" w:date="2025-06-23T21:08:00Z" w16du:dateUtc="2025-06-24T03:08:00Z"/>
                <w:rFonts w:ascii="Times New Roman" w:eastAsia="Times New Roman" w:hAnsi="Times New Roman" w:cs="Times New Roman"/>
                <w:bCs/>
                <w:sz w:val="24"/>
                <w:szCs w:val="24"/>
              </w:rPr>
            </w:pPr>
            <w:moveFrom w:id="554" w:author="Brian Locke" w:date="2025-06-23T21:08:00Z" w16du:dateUtc="2025-06-24T03:08:00Z">
              <w:r w:rsidRPr="00054773" w:rsidDel="00143AFA">
                <w:rPr>
                  <w:rFonts w:ascii="Times New Roman" w:eastAsia="Times New Roman" w:hAnsi="Times New Roman" w:cs="Times New Roman"/>
                  <w:bCs/>
                  <w:sz w:val="24"/>
                  <w:szCs w:val="24"/>
                </w:rPr>
                <w:t>2</w:t>
              </w:r>
            </w:moveFrom>
          </w:p>
        </w:tc>
      </w:tr>
      <w:tr w:rsidR="00AE1451" w:rsidRPr="00054773" w:rsidDel="00143AFA" w14:paraId="52FB5342" w14:textId="7EAABE5E" w:rsidTr="00233940">
        <w:tc>
          <w:tcPr>
            <w:tcW w:w="4680" w:type="dxa"/>
            <w:shd w:val="clear" w:color="auto" w:fill="auto"/>
            <w:tcMar>
              <w:top w:w="100" w:type="dxa"/>
              <w:left w:w="100" w:type="dxa"/>
              <w:bottom w:w="100" w:type="dxa"/>
              <w:right w:w="100" w:type="dxa"/>
            </w:tcMar>
          </w:tcPr>
          <w:p w14:paraId="742B6FD9" w14:textId="3FAFB69A" w:rsidR="00AE1451" w:rsidRPr="00054773" w:rsidDel="00143AFA" w:rsidRDefault="00AE1451" w:rsidP="00233940">
            <w:pPr>
              <w:rPr>
                <w:moveFrom w:id="555" w:author="Brian Locke" w:date="2025-06-23T21:08:00Z" w16du:dateUtc="2025-06-24T03:08:00Z"/>
                <w:rFonts w:ascii="Times New Roman" w:eastAsia="Times New Roman" w:hAnsi="Times New Roman" w:cs="Times New Roman"/>
                <w:bCs/>
                <w:sz w:val="24"/>
                <w:szCs w:val="24"/>
              </w:rPr>
            </w:pPr>
            <w:moveFrom w:id="556" w:author="Brian Locke" w:date="2025-06-23T21:08:00Z" w16du:dateUtc="2025-06-24T03:08:00Z">
              <w:r w:rsidRPr="00054773" w:rsidDel="00143AFA">
                <w:rPr>
                  <w:rFonts w:ascii="Times New Roman" w:eastAsia="Times New Roman" w:hAnsi="Times New Roman" w:cs="Times New Roman"/>
                  <w:bCs/>
                  <w:sz w:val="24"/>
                  <w:szCs w:val="24"/>
                </w:rPr>
                <w:t>Diagnosis</w:t>
              </w:r>
            </w:moveFrom>
          </w:p>
        </w:tc>
        <w:tc>
          <w:tcPr>
            <w:tcW w:w="4680" w:type="dxa"/>
            <w:shd w:val="clear" w:color="auto" w:fill="auto"/>
            <w:tcMar>
              <w:top w:w="100" w:type="dxa"/>
              <w:left w:w="100" w:type="dxa"/>
              <w:bottom w:w="100" w:type="dxa"/>
              <w:right w:w="100" w:type="dxa"/>
            </w:tcMar>
          </w:tcPr>
          <w:p w14:paraId="416ECEAB" w14:textId="4EB486F8" w:rsidR="00AE1451" w:rsidRPr="00054773" w:rsidDel="00143AFA" w:rsidRDefault="00AE1451" w:rsidP="00233940">
            <w:pPr>
              <w:rPr>
                <w:moveFrom w:id="557" w:author="Brian Locke" w:date="2025-06-23T21:08:00Z" w16du:dateUtc="2025-06-24T03:08:00Z"/>
                <w:rFonts w:ascii="Times New Roman" w:eastAsia="Times New Roman" w:hAnsi="Times New Roman" w:cs="Times New Roman"/>
                <w:bCs/>
                <w:sz w:val="24"/>
                <w:szCs w:val="24"/>
              </w:rPr>
            </w:pPr>
            <w:moveFrom w:id="558" w:author="Brian Locke" w:date="2025-06-23T21:08:00Z" w16du:dateUtc="2025-06-24T03:08:00Z">
              <w:r w:rsidRPr="00054773" w:rsidDel="00143AFA">
                <w:rPr>
                  <w:rFonts w:ascii="Times New Roman" w:eastAsia="Times New Roman" w:hAnsi="Times New Roman" w:cs="Times New Roman"/>
                  <w:bCs/>
                  <w:sz w:val="24"/>
                  <w:szCs w:val="24"/>
                </w:rPr>
                <w:t>6</w:t>
              </w:r>
            </w:moveFrom>
          </w:p>
        </w:tc>
      </w:tr>
    </w:tbl>
    <w:p w14:paraId="0EB5DC5A" w14:textId="77561A06" w:rsidR="00AE1451" w:rsidRPr="00054773" w:rsidDel="00143AFA" w:rsidRDefault="00AE1451" w:rsidP="00AE1451">
      <w:pPr>
        <w:rPr>
          <w:moveFrom w:id="559" w:author="Brian Locke" w:date="2025-06-23T21:08:00Z" w16du:dateUtc="2025-06-24T03:08:00Z"/>
          <w:rFonts w:ascii="Times New Roman" w:eastAsia="Times New Roman" w:hAnsi="Times New Roman" w:cs="Times New Roman"/>
          <w:bCs/>
          <w:sz w:val="24"/>
          <w:szCs w:val="24"/>
        </w:rPr>
      </w:pPr>
    </w:p>
    <w:moveFromRangeEnd w:id="520"/>
    <w:p w14:paraId="71D32635"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
          <w:bCs/>
          <w:sz w:val="24"/>
          <w:szCs w:val="24"/>
        </w:rPr>
        <w:t xml:space="preserve">Figure 4. </w:t>
      </w:r>
      <w:r w:rsidRPr="00054773">
        <w:rPr>
          <w:rFonts w:ascii="Times New Roman" w:eastAsia="Times New Roman" w:hAnsi="Times New Roman" w:cs="Times New Roman"/>
          <w:bCs/>
          <w:sz w:val="24"/>
          <w:szCs w:val="24"/>
        </w:rPr>
        <w:t xml:space="preserve">Logged Bland-Altman analyses of 3o-mini LR predictions compared to reference standard based on subgroup of medical </w:t>
      </w:r>
      <w:commentRangeStart w:id="560"/>
      <w:r w:rsidRPr="00054773">
        <w:rPr>
          <w:rFonts w:ascii="Times New Roman" w:eastAsia="Times New Roman" w:hAnsi="Times New Roman" w:cs="Times New Roman"/>
          <w:bCs/>
          <w:sz w:val="24"/>
          <w:szCs w:val="24"/>
        </w:rPr>
        <w:t>diagnostic.</w:t>
      </w:r>
      <w:commentRangeEnd w:id="560"/>
      <w:r w:rsidR="00143AFA">
        <w:rPr>
          <w:rStyle w:val="CommentReference"/>
        </w:rPr>
        <w:commentReference w:id="560"/>
      </w:r>
    </w:p>
    <w:p w14:paraId="4C6DC453"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noProof/>
          <w:sz w:val="24"/>
          <w:szCs w:val="24"/>
        </w:rPr>
        <w:lastRenderedPageBreak/>
        <w:drawing>
          <wp:inline distT="114300" distB="114300" distL="114300" distR="114300" wp14:anchorId="723B615F" wp14:editId="6B136063">
            <wp:extent cx="4246330" cy="3205163"/>
            <wp:effectExtent l="0" t="0" r="0" b="0"/>
            <wp:docPr id="1241660184" name="image4.png" descr="A group of blue dots&#10;&#10;AI-generated content may be incorrect."/>
            <wp:cNvGraphicFramePr/>
            <a:graphic xmlns:a="http://schemas.openxmlformats.org/drawingml/2006/main">
              <a:graphicData uri="http://schemas.openxmlformats.org/drawingml/2006/picture">
                <pic:pic xmlns:pic="http://schemas.openxmlformats.org/drawingml/2006/picture">
                  <pic:nvPicPr>
                    <pic:cNvPr id="4" name="image4.png" descr="A group of blue dots&#10;&#10;AI-generated content may be incorrect."/>
                    <pic:cNvPicPr preferRelativeResize="0"/>
                  </pic:nvPicPr>
                  <pic:blipFill>
                    <a:blip r:embed="rId12"/>
                    <a:srcRect b="12290"/>
                    <a:stretch>
                      <a:fillRect/>
                    </a:stretch>
                  </pic:blipFill>
                  <pic:spPr>
                    <a:xfrm>
                      <a:off x="0" y="0"/>
                      <a:ext cx="4246330" cy="3205163"/>
                    </a:xfrm>
                    <a:prstGeom prst="rect">
                      <a:avLst/>
                    </a:prstGeom>
                    <a:ln/>
                  </pic:spPr>
                </pic:pic>
              </a:graphicData>
            </a:graphic>
          </wp:inline>
        </w:drawing>
      </w:r>
    </w:p>
    <w:p w14:paraId="2A1194C5" w14:textId="77777777" w:rsidR="00AE1451" w:rsidRPr="00054773" w:rsidRDefault="00AE1451" w:rsidP="00AE1451">
      <w:pPr>
        <w:rPr>
          <w:rFonts w:ascii="Times New Roman" w:eastAsia="Times New Roman" w:hAnsi="Times New Roman" w:cs="Times New Roman"/>
          <w:bCs/>
          <w:sz w:val="24"/>
          <w:szCs w:val="24"/>
        </w:rPr>
      </w:pPr>
    </w:p>
    <w:p w14:paraId="7F8523A0"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 xml:space="preserve">LLMs showed statistical significance between logged differences of predicted LRs from reference standard (f-ratio value of 4.71, p-value of .0028), see </w:t>
      </w:r>
      <w:commentRangeStart w:id="561"/>
      <w:commentRangeStart w:id="562"/>
      <w:r w:rsidRPr="00054773">
        <w:rPr>
          <w:rFonts w:ascii="Times New Roman" w:eastAsia="Times New Roman" w:hAnsi="Times New Roman" w:cs="Times New Roman"/>
          <w:bCs/>
          <w:sz w:val="24"/>
          <w:szCs w:val="24"/>
        </w:rPr>
        <w:t>Figure 5 below</w:t>
      </w:r>
      <w:commentRangeEnd w:id="561"/>
      <w:r w:rsidR="00143AFA">
        <w:rPr>
          <w:rStyle w:val="CommentReference"/>
        </w:rPr>
        <w:commentReference w:id="561"/>
      </w:r>
      <w:commentRangeEnd w:id="562"/>
      <w:r w:rsidR="00BC13B7">
        <w:rPr>
          <w:rStyle w:val="CommentReference"/>
        </w:rPr>
        <w:commentReference w:id="562"/>
      </w:r>
      <w:r w:rsidRPr="00054773">
        <w:rPr>
          <w:rFonts w:ascii="Times New Roman" w:eastAsia="Times New Roman" w:hAnsi="Times New Roman" w:cs="Times New Roman"/>
          <w:bCs/>
          <w:sz w:val="24"/>
          <w:szCs w:val="24"/>
        </w:rPr>
        <w:t>:</w:t>
      </w:r>
    </w:p>
    <w:p w14:paraId="31B4BE11" w14:textId="77777777" w:rsidR="00AE1451" w:rsidRPr="00054773" w:rsidRDefault="00AE1451" w:rsidP="00AE1451">
      <w:pPr>
        <w:rPr>
          <w:rFonts w:ascii="Times New Roman" w:eastAsia="Times New Roman" w:hAnsi="Times New Roman" w:cs="Times New Roman"/>
          <w:bCs/>
          <w:sz w:val="24"/>
          <w:szCs w:val="24"/>
        </w:rPr>
      </w:pPr>
    </w:p>
    <w:p w14:paraId="7DEC5F46"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
          <w:bCs/>
          <w:sz w:val="24"/>
          <w:szCs w:val="24"/>
        </w:rPr>
        <w:t xml:space="preserve">Figure 5. </w:t>
      </w:r>
      <w:r w:rsidRPr="00054773">
        <w:rPr>
          <w:rFonts w:ascii="Times New Roman" w:eastAsia="Times New Roman" w:hAnsi="Times New Roman" w:cs="Times New Roman"/>
          <w:bCs/>
          <w:sz w:val="24"/>
          <w:szCs w:val="24"/>
        </w:rPr>
        <w:t>Logged differences between predicted LRs of LLMs and reference standard.</w:t>
      </w:r>
    </w:p>
    <w:p w14:paraId="700FFD1C"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noProof/>
          <w:sz w:val="24"/>
          <w:szCs w:val="24"/>
        </w:rPr>
        <w:drawing>
          <wp:inline distT="114300" distB="114300" distL="114300" distR="114300" wp14:anchorId="61659EF0" wp14:editId="128F4976">
            <wp:extent cx="3700696" cy="2223976"/>
            <wp:effectExtent l="0" t="0" r="0" b="0"/>
            <wp:docPr id="920194109" name="image1.png" descr="A graph of different differences&#10;&#10;AI-generated content may be incorrect."/>
            <wp:cNvGraphicFramePr/>
            <a:graphic xmlns:a="http://schemas.openxmlformats.org/drawingml/2006/main">
              <a:graphicData uri="http://schemas.openxmlformats.org/drawingml/2006/picture">
                <pic:pic xmlns:pic="http://schemas.openxmlformats.org/drawingml/2006/picture">
                  <pic:nvPicPr>
                    <pic:cNvPr id="944746066" name="image1.png" descr="A graph of different differences&#10;&#10;AI-generated content may be incorrect."/>
                    <pic:cNvPicPr preferRelativeResize="0"/>
                  </pic:nvPicPr>
                  <pic:blipFill>
                    <a:blip r:embed="rId13"/>
                    <a:srcRect/>
                    <a:stretch>
                      <a:fillRect/>
                    </a:stretch>
                  </pic:blipFill>
                  <pic:spPr>
                    <a:xfrm>
                      <a:off x="0" y="0"/>
                      <a:ext cx="3700696" cy="2223976"/>
                    </a:xfrm>
                    <a:prstGeom prst="rect">
                      <a:avLst/>
                    </a:prstGeom>
                    <a:ln/>
                  </pic:spPr>
                </pic:pic>
              </a:graphicData>
            </a:graphic>
          </wp:inline>
        </w:drawing>
      </w:r>
    </w:p>
    <w:p w14:paraId="306DFE9A" w14:textId="77777777" w:rsidR="00AE1451" w:rsidRPr="00054773" w:rsidRDefault="00AE1451" w:rsidP="00AE1451">
      <w:pPr>
        <w:rPr>
          <w:rFonts w:ascii="Times New Roman" w:eastAsia="Times New Roman" w:hAnsi="Times New Roman" w:cs="Times New Roman"/>
          <w:bCs/>
          <w:sz w:val="24"/>
          <w:szCs w:val="24"/>
        </w:rPr>
      </w:pPr>
    </w:p>
    <w:p w14:paraId="06CD3549"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 xml:space="preserve">There was no </w:t>
      </w:r>
      <w:proofErr w:type="gramStart"/>
      <w:r w:rsidRPr="00054773">
        <w:rPr>
          <w:rFonts w:ascii="Times New Roman" w:eastAsia="Times New Roman" w:hAnsi="Times New Roman" w:cs="Times New Roman"/>
          <w:bCs/>
          <w:sz w:val="24"/>
          <w:szCs w:val="24"/>
        </w:rPr>
        <w:t>statistically</w:t>
      </w:r>
      <w:proofErr w:type="gramEnd"/>
      <w:r w:rsidRPr="00054773">
        <w:rPr>
          <w:rFonts w:ascii="Times New Roman" w:eastAsia="Times New Roman" w:hAnsi="Times New Roman" w:cs="Times New Roman"/>
          <w:bCs/>
          <w:sz w:val="24"/>
          <w:szCs w:val="24"/>
        </w:rPr>
        <w:t xml:space="preserve"> significance in the raw differences between the LR predictions of LLMs and reference standard (f-ratio value of 2.60, p-value of .051l; see Figure 6):</w:t>
      </w:r>
    </w:p>
    <w:p w14:paraId="0981F51C" w14:textId="77777777" w:rsidR="00AE1451" w:rsidRPr="00054773" w:rsidRDefault="00AE1451" w:rsidP="00AE1451">
      <w:pPr>
        <w:rPr>
          <w:rFonts w:ascii="Times New Roman" w:eastAsia="Times New Roman" w:hAnsi="Times New Roman" w:cs="Times New Roman"/>
          <w:bCs/>
          <w:sz w:val="24"/>
          <w:szCs w:val="24"/>
        </w:rPr>
      </w:pPr>
    </w:p>
    <w:p w14:paraId="59A4E081"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
          <w:bCs/>
          <w:sz w:val="24"/>
          <w:szCs w:val="24"/>
        </w:rPr>
        <w:t xml:space="preserve">Figure 6. </w:t>
      </w:r>
      <w:r w:rsidRPr="00054773">
        <w:rPr>
          <w:rFonts w:ascii="Times New Roman" w:eastAsia="Times New Roman" w:hAnsi="Times New Roman" w:cs="Times New Roman"/>
          <w:bCs/>
          <w:sz w:val="24"/>
          <w:szCs w:val="24"/>
        </w:rPr>
        <w:t>Raw differences between predicted LRs of LLMs and reference standard.</w:t>
      </w:r>
    </w:p>
    <w:p w14:paraId="25458A95"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noProof/>
          <w:sz w:val="24"/>
          <w:szCs w:val="24"/>
        </w:rPr>
        <w:lastRenderedPageBreak/>
        <w:drawing>
          <wp:inline distT="114300" distB="114300" distL="114300" distR="114300" wp14:anchorId="1E01F967" wp14:editId="4CC9AD79">
            <wp:extent cx="3621634" cy="2176463"/>
            <wp:effectExtent l="0" t="0" r="0" b="0"/>
            <wp:docPr id="1228425685" name="image8.png" descr="A graph of different differences&#10;&#10;AI-generated content may be incorrect."/>
            <wp:cNvGraphicFramePr/>
            <a:graphic xmlns:a="http://schemas.openxmlformats.org/drawingml/2006/main">
              <a:graphicData uri="http://schemas.openxmlformats.org/drawingml/2006/picture">
                <pic:pic xmlns:pic="http://schemas.openxmlformats.org/drawingml/2006/picture">
                  <pic:nvPicPr>
                    <pic:cNvPr id="8" name="image8.png" descr="A graph of different differences&#10;&#10;AI-generated content may be incorrect."/>
                    <pic:cNvPicPr preferRelativeResize="0"/>
                  </pic:nvPicPr>
                  <pic:blipFill>
                    <a:blip r:embed="rId14"/>
                    <a:srcRect/>
                    <a:stretch>
                      <a:fillRect/>
                    </a:stretch>
                  </pic:blipFill>
                  <pic:spPr>
                    <a:xfrm>
                      <a:off x="0" y="0"/>
                      <a:ext cx="3621634" cy="2176463"/>
                    </a:xfrm>
                    <a:prstGeom prst="rect">
                      <a:avLst/>
                    </a:prstGeom>
                    <a:ln/>
                  </pic:spPr>
                </pic:pic>
              </a:graphicData>
            </a:graphic>
          </wp:inline>
        </w:drawing>
      </w:r>
    </w:p>
    <w:p w14:paraId="77E2482C" w14:textId="77777777" w:rsidR="00AE1451" w:rsidRPr="00054773" w:rsidRDefault="00AE1451" w:rsidP="00AE1451">
      <w:pPr>
        <w:rPr>
          <w:rFonts w:ascii="Times New Roman" w:eastAsia="Times New Roman" w:hAnsi="Times New Roman" w:cs="Times New Roman"/>
          <w:bCs/>
          <w:sz w:val="24"/>
          <w:szCs w:val="24"/>
        </w:rPr>
      </w:pPr>
    </w:p>
    <w:p w14:paraId="3EF7BC37"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 xml:space="preserve">There was no statistical significance in the  </w:t>
      </w:r>
      <w:proofErr w:type="spellStart"/>
      <w:r w:rsidRPr="00054773">
        <w:rPr>
          <w:rFonts w:ascii="Times New Roman" w:eastAsia="Times New Roman" w:hAnsi="Times New Roman" w:cs="Times New Roman"/>
          <w:bCs/>
          <w:sz w:val="24"/>
          <w:szCs w:val="24"/>
        </w:rPr>
        <w:t>LR</w:t>
      </w:r>
      <w:r w:rsidRPr="00054773">
        <w:rPr>
          <w:rFonts w:ascii="Times New Roman" w:eastAsia="Times New Roman" w:hAnsi="Times New Roman" w:cs="Times New Roman"/>
          <w:bCs/>
          <w:sz w:val="24"/>
          <w:szCs w:val="24"/>
          <w:vertAlign w:val="subscript"/>
        </w:rPr>
        <w:t>Reported</w:t>
      </w:r>
      <w:proofErr w:type="spellEnd"/>
      <w:r w:rsidRPr="00054773">
        <w:rPr>
          <w:rFonts w:ascii="Times New Roman" w:eastAsia="Times New Roman" w:hAnsi="Times New Roman" w:cs="Times New Roman"/>
          <w:bCs/>
          <w:sz w:val="24"/>
          <w:szCs w:val="24"/>
        </w:rPr>
        <w:t xml:space="preserve"> and LR</w:t>
      </w:r>
      <w:r w:rsidRPr="00054773">
        <w:rPr>
          <w:rFonts w:ascii="Times New Roman" w:eastAsia="Times New Roman" w:hAnsi="Times New Roman" w:cs="Times New Roman"/>
          <w:bCs/>
          <w:sz w:val="24"/>
          <w:szCs w:val="24"/>
          <w:vertAlign w:val="subscript"/>
        </w:rPr>
        <w:t>LLM</w:t>
      </w:r>
      <w:r w:rsidRPr="00054773">
        <w:rPr>
          <w:rFonts w:ascii="Times New Roman" w:eastAsia="Times New Roman" w:hAnsi="Times New Roman" w:cs="Times New Roman"/>
          <w:bCs/>
          <w:sz w:val="24"/>
          <w:szCs w:val="24"/>
        </w:rPr>
        <w:t xml:space="preserve"> predictions among the imaging finding, history, score, test finding, history and test, history and imaging, and diagnosis subgroups. The only subgroup with statistically significant differences in  </w:t>
      </w:r>
      <w:proofErr w:type="spellStart"/>
      <w:r w:rsidRPr="00054773">
        <w:rPr>
          <w:rFonts w:ascii="Times New Roman" w:eastAsia="Times New Roman" w:hAnsi="Times New Roman" w:cs="Times New Roman"/>
          <w:bCs/>
          <w:sz w:val="24"/>
          <w:szCs w:val="24"/>
        </w:rPr>
        <w:t>LR</w:t>
      </w:r>
      <w:r w:rsidRPr="00054773">
        <w:rPr>
          <w:rFonts w:ascii="Times New Roman" w:eastAsia="Times New Roman" w:hAnsi="Times New Roman" w:cs="Times New Roman"/>
          <w:bCs/>
          <w:sz w:val="24"/>
          <w:szCs w:val="24"/>
          <w:vertAlign w:val="subscript"/>
        </w:rPr>
        <w:t>Reported</w:t>
      </w:r>
      <w:proofErr w:type="spellEnd"/>
      <w:r w:rsidRPr="00054773">
        <w:rPr>
          <w:rFonts w:ascii="Times New Roman" w:eastAsia="Times New Roman" w:hAnsi="Times New Roman" w:cs="Times New Roman"/>
          <w:bCs/>
          <w:sz w:val="24"/>
          <w:szCs w:val="24"/>
        </w:rPr>
        <w:t xml:space="preserve"> and LR</w:t>
      </w:r>
      <w:r w:rsidRPr="00054773">
        <w:rPr>
          <w:rFonts w:ascii="Times New Roman" w:eastAsia="Times New Roman" w:hAnsi="Times New Roman" w:cs="Times New Roman"/>
          <w:bCs/>
          <w:sz w:val="24"/>
          <w:szCs w:val="24"/>
          <w:vertAlign w:val="subscript"/>
        </w:rPr>
        <w:t>LLM</w:t>
      </w:r>
      <w:r w:rsidRPr="00054773">
        <w:rPr>
          <w:rFonts w:ascii="Times New Roman" w:eastAsia="Times New Roman" w:hAnsi="Times New Roman" w:cs="Times New Roman"/>
          <w:bCs/>
          <w:sz w:val="24"/>
          <w:szCs w:val="24"/>
        </w:rPr>
        <w:t xml:space="preserve"> was signs/symptoms (f-ratio value of 4.18, p-value of .0059), see Figures 7 and 8:</w:t>
      </w:r>
    </w:p>
    <w:p w14:paraId="40FC6A1D" w14:textId="77777777" w:rsidR="00AE1451" w:rsidRPr="00054773" w:rsidRDefault="00AE1451" w:rsidP="00AE1451">
      <w:pPr>
        <w:rPr>
          <w:rFonts w:ascii="Times New Roman" w:eastAsia="Times New Roman" w:hAnsi="Times New Roman" w:cs="Times New Roman"/>
          <w:bCs/>
          <w:sz w:val="24"/>
          <w:szCs w:val="24"/>
        </w:rPr>
      </w:pPr>
    </w:p>
    <w:p w14:paraId="2E7FB619"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
          <w:bCs/>
          <w:sz w:val="24"/>
          <w:szCs w:val="24"/>
        </w:rPr>
        <w:t xml:space="preserve">Figure 7. </w:t>
      </w:r>
      <w:r w:rsidRPr="00054773">
        <w:rPr>
          <w:rFonts w:ascii="Times New Roman" w:eastAsia="Times New Roman" w:hAnsi="Times New Roman" w:cs="Times New Roman"/>
          <w:bCs/>
          <w:sz w:val="24"/>
          <w:szCs w:val="24"/>
        </w:rPr>
        <w:t>Logged differences between predicted LRs of LLMs and reference standard among signs and symptoms.</w:t>
      </w:r>
    </w:p>
    <w:p w14:paraId="7479B592"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noProof/>
          <w:sz w:val="24"/>
          <w:szCs w:val="24"/>
        </w:rPr>
        <w:drawing>
          <wp:inline distT="114300" distB="114300" distL="114300" distR="114300" wp14:anchorId="7010D89D" wp14:editId="5153012F">
            <wp:extent cx="3624263" cy="2164202"/>
            <wp:effectExtent l="0" t="0" r="0" b="0"/>
            <wp:docPr id="790647756" name="image7.png" descr="A graph showing different differences&#10;&#10;AI-generated content may be incorrect."/>
            <wp:cNvGraphicFramePr/>
            <a:graphic xmlns:a="http://schemas.openxmlformats.org/drawingml/2006/main">
              <a:graphicData uri="http://schemas.openxmlformats.org/drawingml/2006/picture">
                <pic:pic xmlns:pic="http://schemas.openxmlformats.org/drawingml/2006/picture">
                  <pic:nvPicPr>
                    <pic:cNvPr id="7" name="image7.png" descr="A graph showing different differences&#10;&#10;AI-generated content may be incorrect."/>
                    <pic:cNvPicPr preferRelativeResize="0"/>
                  </pic:nvPicPr>
                  <pic:blipFill>
                    <a:blip r:embed="rId15"/>
                    <a:srcRect/>
                    <a:stretch>
                      <a:fillRect/>
                    </a:stretch>
                  </pic:blipFill>
                  <pic:spPr>
                    <a:xfrm>
                      <a:off x="0" y="0"/>
                      <a:ext cx="3624263" cy="2164202"/>
                    </a:xfrm>
                    <a:prstGeom prst="rect">
                      <a:avLst/>
                    </a:prstGeom>
                    <a:ln/>
                  </pic:spPr>
                </pic:pic>
              </a:graphicData>
            </a:graphic>
          </wp:inline>
        </w:drawing>
      </w:r>
    </w:p>
    <w:p w14:paraId="7C378FBB" w14:textId="77777777" w:rsidR="00AE1451" w:rsidRPr="00054773" w:rsidRDefault="00AE1451" w:rsidP="00AE1451">
      <w:pPr>
        <w:rPr>
          <w:rFonts w:ascii="Times New Roman" w:eastAsia="Times New Roman" w:hAnsi="Times New Roman" w:cs="Times New Roman"/>
          <w:bCs/>
          <w:sz w:val="24"/>
          <w:szCs w:val="24"/>
        </w:rPr>
      </w:pPr>
    </w:p>
    <w:p w14:paraId="7A91F623"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
          <w:bCs/>
          <w:sz w:val="24"/>
          <w:szCs w:val="24"/>
        </w:rPr>
        <w:t xml:space="preserve">Figure 8. </w:t>
      </w:r>
      <w:r w:rsidRPr="00054773">
        <w:rPr>
          <w:rFonts w:ascii="Times New Roman" w:eastAsia="Times New Roman" w:hAnsi="Times New Roman" w:cs="Times New Roman"/>
          <w:bCs/>
          <w:sz w:val="24"/>
          <w:szCs w:val="24"/>
        </w:rPr>
        <w:t>Raw</w:t>
      </w:r>
      <w:r>
        <w:rPr>
          <w:rFonts w:ascii="Times New Roman" w:eastAsia="Times New Roman" w:hAnsi="Times New Roman" w:cs="Times New Roman"/>
          <w:bCs/>
          <w:sz w:val="24"/>
          <w:szCs w:val="24"/>
        </w:rPr>
        <w:t xml:space="preserve"> </w:t>
      </w:r>
      <w:r w:rsidRPr="00054773">
        <w:rPr>
          <w:rFonts w:ascii="Times New Roman" w:eastAsia="Times New Roman" w:hAnsi="Times New Roman" w:cs="Times New Roman"/>
          <w:bCs/>
          <w:sz w:val="24"/>
          <w:szCs w:val="24"/>
        </w:rPr>
        <w:t>differences between predicted LRs of LLMs and reference standard among signs and symptoms.</w:t>
      </w:r>
    </w:p>
    <w:p w14:paraId="4C9C8AA2"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noProof/>
          <w:sz w:val="24"/>
          <w:szCs w:val="24"/>
        </w:rPr>
        <w:lastRenderedPageBreak/>
        <w:drawing>
          <wp:inline distT="114300" distB="114300" distL="114300" distR="114300" wp14:anchorId="7861558B" wp14:editId="491B9DCC">
            <wp:extent cx="3795713" cy="2281077"/>
            <wp:effectExtent l="0" t="0" r="0" b="0"/>
            <wp:docPr id="655020441" name="image2.png" descr="A graph of different differences&#10;&#10;AI-generated content may be incorrect."/>
            <wp:cNvGraphicFramePr/>
            <a:graphic xmlns:a="http://schemas.openxmlformats.org/drawingml/2006/main">
              <a:graphicData uri="http://schemas.openxmlformats.org/drawingml/2006/picture">
                <pic:pic xmlns:pic="http://schemas.openxmlformats.org/drawingml/2006/picture">
                  <pic:nvPicPr>
                    <pic:cNvPr id="3" name="image2.png" descr="A graph of different differences&#10;&#10;AI-generated content may be incorrect."/>
                    <pic:cNvPicPr preferRelativeResize="0"/>
                  </pic:nvPicPr>
                  <pic:blipFill>
                    <a:blip r:embed="rId16"/>
                    <a:srcRect/>
                    <a:stretch>
                      <a:fillRect/>
                    </a:stretch>
                  </pic:blipFill>
                  <pic:spPr>
                    <a:xfrm>
                      <a:off x="0" y="0"/>
                      <a:ext cx="3795713" cy="2281077"/>
                    </a:xfrm>
                    <a:prstGeom prst="rect">
                      <a:avLst/>
                    </a:prstGeom>
                    <a:ln/>
                  </pic:spPr>
                </pic:pic>
              </a:graphicData>
            </a:graphic>
          </wp:inline>
        </w:drawing>
      </w:r>
    </w:p>
    <w:p w14:paraId="2C7F54AD" w14:textId="77777777" w:rsidR="00AE1451" w:rsidRPr="00054773" w:rsidRDefault="00AE1451" w:rsidP="00AE1451">
      <w:pPr>
        <w:rPr>
          <w:rFonts w:ascii="Times New Roman" w:eastAsia="Times New Roman" w:hAnsi="Times New Roman" w:cs="Times New Roman"/>
          <w:bCs/>
          <w:sz w:val="24"/>
          <w:szCs w:val="24"/>
        </w:rPr>
      </w:pPr>
    </w:p>
    <w:p w14:paraId="2BE032F0" w14:textId="77777777" w:rsidR="00AE1451" w:rsidRPr="00054773" w:rsidRDefault="00AE1451" w:rsidP="00AE1451">
      <w:pPr>
        <w:rPr>
          <w:rFonts w:ascii="Times New Roman" w:eastAsia="Times New Roman" w:hAnsi="Times New Roman" w:cs="Times New Roman"/>
          <w:bCs/>
          <w:sz w:val="24"/>
          <w:szCs w:val="24"/>
        </w:rPr>
      </w:pPr>
    </w:p>
    <w:p w14:paraId="530EDC9B" w14:textId="77777777" w:rsidR="00AE1451" w:rsidRDefault="00AE1451">
      <w:pPr>
        <w:pStyle w:val="Heading1"/>
        <w:rPr>
          <w:rFonts w:eastAsia="Times New Roman"/>
          <w:bCs/>
        </w:rPr>
        <w:pPrChange w:id="563" w:author="Brian Locke" w:date="2025-06-19T16:26:00Z" w16du:dateUtc="2025-06-19T22:26:00Z">
          <w:pPr/>
        </w:pPrChange>
      </w:pPr>
      <w:r>
        <w:rPr>
          <w:rFonts w:eastAsia="Times New Roman"/>
        </w:rPr>
        <w:t>Discussion:</w:t>
      </w:r>
    </w:p>
    <w:p w14:paraId="7C3201B8"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 xml:space="preserve">Our findings demonstrate that large language models (LLMs) can estimate likelihood ratios for clinical diagnosis with reasonable accuracy, and that newer and more advanced models produce estimates more closely aligned with empirically reported literature standards. These results indicate significant potential for integrating generative AI into clinical diagnostic workflows, particularly in situations where </w:t>
      </w:r>
      <w:commentRangeStart w:id="564"/>
      <w:commentRangeStart w:id="565"/>
      <w:commentRangeStart w:id="566"/>
      <w:r w:rsidRPr="00054773">
        <w:rPr>
          <w:rFonts w:ascii="Times New Roman" w:eastAsia="Times New Roman" w:hAnsi="Times New Roman" w:cs="Times New Roman"/>
          <w:bCs/>
          <w:sz w:val="24"/>
          <w:szCs w:val="24"/>
        </w:rPr>
        <w:t>empirical data is limited, outdated, or entirely unavailable</w:t>
      </w:r>
      <w:commentRangeEnd w:id="564"/>
      <w:r w:rsidR="00BC13B7">
        <w:rPr>
          <w:rStyle w:val="CommentReference"/>
        </w:rPr>
        <w:commentReference w:id="564"/>
      </w:r>
      <w:commentRangeEnd w:id="565"/>
      <w:r w:rsidR="00CA027E">
        <w:rPr>
          <w:rStyle w:val="CommentReference"/>
        </w:rPr>
        <w:commentReference w:id="565"/>
      </w:r>
      <w:commentRangeEnd w:id="566"/>
      <w:r w:rsidR="00B921C3">
        <w:rPr>
          <w:rStyle w:val="CommentReference"/>
        </w:rPr>
        <w:commentReference w:id="566"/>
      </w:r>
      <w:r w:rsidRPr="00054773">
        <w:rPr>
          <w:rFonts w:ascii="Times New Roman" w:eastAsia="Times New Roman" w:hAnsi="Times New Roman" w:cs="Times New Roman"/>
          <w:bCs/>
          <w:sz w:val="24"/>
          <w:szCs w:val="24"/>
        </w:rPr>
        <w:t xml:space="preserve">. LLM-derived likelihood ratios can provide a foundational resource for enhancing the quantitative rigor and transparency of diagnostic reasoning, thus </w:t>
      </w:r>
      <w:commentRangeStart w:id="567"/>
      <w:r w:rsidRPr="00054773">
        <w:rPr>
          <w:rFonts w:ascii="Times New Roman" w:eastAsia="Times New Roman" w:hAnsi="Times New Roman" w:cs="Times New Roman"/>
          <w:bCs/>
          <w:sz w:val="24"/>
          <w:szCs w:val="24"/>
        </w:rPr>
        <w:t>reducing reliance o</w:t>
      </w:r>
      <w:commentRangeEnd w:id="567"/>
      <w:r w:rsidR="00BC13B7">
        <w:rPr>
          <w:rStyle w:val="CommentReference"/>
        </w:rPr>
        <w:commentReference w:id="567"/>
      </w:r>
      <w:r w:rsidRPr="00054773">
        <w:rPr>
          <w:rFonts w:ascii="Times New Roman" w:eastAsia="Times New Roman" w:hAnsi="Times New Roman" w:cs="Times New Roman"/>
          <w:bCs/>
          <w:sz w:val="24"/>
          <w:szCs w:val="24"/>
        </w:rPr>
        <w:t>n less systematic clinical intuition.</w:t>
      </w:r>
    </w:p>
    <w:p w14:paraId="2578E0C3" w14:textId="77777777" w:rsidR="00AE1451" w:rsidRPr="00054773" w:rsidRDefault="00AE1451" w:rsidP="00AE1451">
      <w:pPr>
        <w:rPr>
          <w:rFonts w:ascii="Times New Roman" w:eastAsia="Times New Roman" w:hAnsi="Times New Roman" w:cs="Times New Roman"/>
          <w:bCs/>
          <w:sz w:val="24"/>
          <w:szCs w:val="24"/>
        </w:rPr>
      </w:pPr>
    </w:p>
    <w:p w14:paraId="2953687E"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 xml:space="preserve">Traditionally, medical decision-making has heavily depended on gestalt intuition, a holistic and heuristic approach to estimating disease probability based on clinicians’ prior experiences and assumptions. Although intuitive reasoning remains vital in clinical practice, it is inherently susceptible to a variety of cognitive biases such as availability bias, anchoring, and premature closure, ultimately affecting diagnostic accuracy and patient outcomes. The adoption of explicit likelihood ratio frameworks and </w:t>
      </w:r>
      <w:commentRangeStart w:id="568"/>
      <w:r w:rsidRPr="00054773">
        <w:rPr>
          <w:rFonts w:ascii="Times New Roman" w:eastAsia="Times New Roman" w:hAnsi="Times New Roman" w:cs="Times New Roman"/>
          <w:bCs/>
          <w:sz w:val="24"/>
          <w:szCs w:val="24"/>
        </w:rPr>
        <w:t>Bayesian reasoning in clinical practice remains limited primarily due to the cognitive load and complexity involved</w:t>
      </w:r>
      <w:commentRangeEnd w:id="568"/>
      <w:r w:rsidR="004B2302">
        <w:rPr>
          <w:rStyle w:val="CommentReference"/>
        </w:rPr>
        <w:commentReference w:id="568"/>
      </w:r>
      <w:r w:rsidRPr="00054773">
        <w:rPr>
          <w:rFonts w:ascii="Times New Roman" w:eastAsia="Times New Roman" w:hAnsi="Times New Roman" w:cs="Times New Roman"/>
          <w:bCs/>
          <w:sz w:val="24"/>
          <w:szCs w:val="24"/>
        </w:rPr>
        <w:t>.</w:t>
      </w:r>
    </w:p>
    <w:p w14:paraId="7FDC6078" w14:textId="77777777" w:rsidR="00AE1451" w:rsidRPr="00054773" w:rsidRDefault="00AE1451" w:rsidP="00AE1451">
      <w:pPr>
        <w:rPr>
          <w:rFonts w:ascii="Times New Roman" w:eastAsia="Times New Roman" w:hAnsi="Times New Roman" w:cs="Times New Roman"/>
          <w:bCs/>
          <w:sz w:val="24"/>
          <w:szCs w:val="24"/>
        </w:rPr>
      </w:pPr>
    </w:p>
    <w:p w14:paraId="446DCC5C"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By contrast, integrating generative AI into clinical reasoning can transform diagnostic decision-making into a more explicit, reproducible, and rigorous practice. Leveraging LLM-generated likelihood ratios could offload cognitive burdens associated with complex probabilistic calculations, allowing clinicians to more easily engage in structured Bayesian reasoning. Such a shift could particularly benefit clinicians across all training stages</w:t>
      </w:r>
      <w:r>
        <w:rPr>
          <w:rFonts w:ascii="Times New Roman" w:eastAsia="Times New Roman" w:hAnsi="Times New Roman" w:cs="Times New Roman"/>
          <w:bCs/>
          <w:sz w:val="24"/>
          <w:szCs w:val="24"/>
        </w:rPr>
        <w:t xml:space="preserve">, </w:t>
      </w:r>
      <w:r w:rsidRPr="00054773">
        <w:rPr>
          <w:rFonts w:ascii="Times New Roman" w:eastAsia="Times New Roman" w:hAnsi="Times New Roman" w:cs="Times New Roman"/>
          <w:bCs/>
          <w:sz w:val="24"/>
          <w:szCs w:val="24"/>
        </w:rPr>
        <w:t>from early learners developing foundational diagnostic skills to experienced practitioners refining their diagnostic accuracy and consistency.</w:t>
      </w:r>
    </w:p>
    <w:p w14:paraId="4345CD7F" w14:textId="77777777" w:rsidR="00AE1451" w:rsidRPr="00054773" w:rsidRDefault="00AE1451" w:rsidP="00AE1451">
      <w:pPr>
        <w:rPr>
          <w:rFonts w:ascii="Times New Roman" w:eastAsia="Times New Roman" w:hAnsi="Times New Roman" w:cs="Times New Roman"/>
          <w:bCs/>
          <w:sz w:val="24"/>
          <w:szCs w:val="24"/>
        </w:rPr>
      </w:pPr>
    </w:p>
    <w:p w14:paraId="67E96670" w14:textId="77777777" w:rsidR="00AE1451" w:rsidRDefault="00AE1451" w:rsidP="00AE1451">
      <w:pPr>
        <w:rPr>
          <w:rFonts w:ascii="Times New Roman" w:eastAsia="Times New Roman" w:hAnsi="Times New Roman" w:cs="Times New Roman"/>
          <w:bCs/>
          <w:sz w:val="24"/>
          <w:szCs w:val="24"/>
        </w:rPr>
      </w:pPr>
      <w:commentRangeStart w:id="569"/>
      <w:r w:rsidRPr="00054773">
        <w:rPr>
          <w:rFonts w:ascii="Times New Roman" w:eastAsia="Times New Roman" w:hAnsi="Times New Roman" w:cs="Times New Roman"/>
          <w:bCs/>
          <w:sz w:val="24"/>
          <w:szCs w:val="24"/>
        </w:rPr>
        <w:lastRenderedPageBreak/>
        <w:t>Moreover</w:t>
      </w:r>
      <w:commentRangeEnd w:id="569"/>
      <w:r w:rsidR="004B2302">
        <w:rPr>
          <w:rStyle w:val="CommentReference"/>
        </w:rPr>
        <w:commentReference w:id="569"/>
      </w:r>
      <w:r w:rsidRPr="00054773">
        <w:rPr>
          <w:rFonts w:ascii="Times New Roman" w:eastAsia="Times New Roman" w:hAnsi="Times New Roman" w:cs="Times New Roman"/>
          <w:bCs/>
          <w:sz w:val="24"/>
          <w:szCs w:val="24"/>
        </w:rPr>
        <w:t>, coupling generative AI capabilities with databases such as the Number Needed to Treat (NNT) database could create a "living" repository of likelihood ratios</w:t>
      </w:r>
      <w:r>
        <w:rPr>
          <w:rFonts w:ascii="Times New Roman" w:eastAsia="Times New Roman" w:hAnsi="Times New Roman" w:cs="Times New Roman"/>
          <w:bCs/>
          <w:sz w:val="24"/>
          <w:szCs w:val="24"/>
        </w:rPr>
        <w:t xml:space="preserve">, </w:t>
      </w:r>
      <w:r w:rsidRPr="00054773">
        <w:rPr>
          <w:rFonts w:ascii="Times New Roman" w:eastAsia="Times New Roman" w:hAnsi="Times New Roman" w:cs="Times New Roman"/>
          <w:bCs/>
          <w:sz w:val="24"/>
          <w:szCs w:val="24"/>
        </w:rPr>
        <w:t>a dynamic, continuously updated resource that responds to evolving clinical evidence and real-time clinician feedback. This approach not only facilitates immediate clinical reasoning improvements but also supports long-term skill development in probabilistic reasoning through deliberate, repeated practice and exposure. Just as musicians progressively internalize and master complex scales through systematic practice, clinicians could similarly internalize robust Bayesian inference skills through iterative use of AI-supported diagnostic tools.</w:t>
      </w:r>
    </w:p>
    <w:p w14:paraId="000BC6B6" w14:textId="77777777" w:rsidR="00AE1451" w:rsidRDefault="00AE1451" w:rsidP="00AE1451">
      <w:pPr>
        <w:rPr>
          <w:rFonts w:ascii="Times New Roman" w:eastAsia="Times New Roman" w:hAnsi="Times New Roman" w:cs="Times New Roman"/>
          <w:bCs/>
          <w:sz w:val="24"/>
          <w:szCs w:val="24"/>
        </w:rPr>
      </w:pPr>
    </w:p>
    <w:p w14:paraId="5ED2D66F"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 xml:space="preserve">Nevertheless, it remains crucial to acknowledge several limitations. </w:t>
      </w:r>
      <w:commentRangeStart w:id="570"/>
      <w:r w:rsidRPr="00054773">
        <w:rPr>
          <w:rFonts w:ascii="Times New Roman" w:eastAsia="Times New Roman" w:hAnsi="Times New Roman" w:cs="Times New Roman"/>
          <w:bCs/>
          <w:sz w:val="24"/>
          <w:szCs w:val="24"/>
        </w:rPr>
        <w:t>First</w:t>
      </w:r>
      <w:commentRangeEnd w:id="570"/>
      <w:r w:rsidR="004B2302">
        <w:rPr>
          <w:rStyle w:val="CommentReference"/>
        </w:rPr>
        <w:commentReference w:id="570"/>
      </w:r>
      <w:r w:rsidRPr="00054773">
        <w:rPr>
          <w:rFonts w:ascii="Times New Roman" w:eastAsia="Times New Roman" w:hAnsi="Times New Roman" w:cs="Times New Roman"/>
          <w:bCs/>
          <w:sz w:val="24"/>
          <w:szCs w:val="24"/>
        </w:rPr>
        <w:t xml:space="preserve">, the potential inclusion of medical literature in the training data for LLMs may inadvertently enhance the accuracy of estimated likelihood ratios, especially those already documented in established sources. Second, the accuracy and methodological rigor underlying the literature-sourced likelihood ratios from databases like theNNT.com were not independently assessed in our study, introducing an unknown potential for bias in the reference </w:t>
      </w:r>
      <w:commentRangeStart w:id="571"/>
      <w:commentRangeStart w:id="572"/>
      <w:r w:rsidRPr="00054773">
        <w:rPr>
          <w:rFonts w:ascii="Times New Roman" w:eastAsia="Times New Roman" w:hAnsi="Times New Roman" w:cs="Times New Roman"/>
          <w:bCs/>
          <w:sz w:val="24"/>
          <w:szCs w:val="24"/>
        </w:rPr>
        <w:t xml:space="preserve">standards. </w:t>
      </w:r>
      <w:commentRangeEnd w:id="571"/>
      <w:r w:rsidR="004B2302">
        <w:rPr>
          <w:rStyle w:val="CommentReference"/>
        </w:rPr>
        <w:commentReference w:id="571"/>
      </w:r>
      <w:commentRangeEnd w:id="572"/>
      <w:r w:rsidR="004B2302">
        <w:rPr>
          <w:rStyle w:val="CommentReference"/>
        </w:rPr>
        <w:commentReference w:id="572"/>
      </w:r>
      <w:r w:rsidRPr="00054773">
        <w:rPr>
          <w:rFonts w:ascii="Times New Roman" w:eastAsia="Times New Roman" w:hAnsi="Times New Roman" w:cs="Times New Roman"/>
          <w:bCs/>
          <w:sz w:val="24"/>
          <w:szCs w:val="24"/>
        </w:rPr>
        <w:t>Lastly, our study did not utilize LLMs explicitly integrated with real-time search capabilities, a factor that could further improve the validity and utility of the generated estimates in clinical contexts.</w:t>
      </w:r>
    </w:p>
    <w:p w14:paraId="59794182" w14:textId="77777777" w:rsidR="00AE1451" w:rsidRPr="00054773" w:rsidRDefault="00AE1451" w:rsidP="00AE1451">
      <w:pPr>
        <w:rPr>
          <w:rFonts w:ascii="Times New Roman" w:eastAsia="Times New Roman" w:hAnsi="Times New Roman" w:cs="Times New Roman"/>
          <w:bCs/>
          <w:sz w:val="24"/>
          <w:szCs w:val="24"/>
        </w:rPr>
      </w:pPr>
    </w:p>
    <w:p w14:paraId="1BD2EFE5" w14:textId="77777777" w:rsidR="00AE1451"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Future work should explore the integration of LLM-generated likelihood ratios with real-time clinical literature retrieval systems, assessing their direct impact on diagnostic accuracy, clinician cognitive load, and ultimately, patient outcomes. By fostering a systematic, quantitative approach to diagnostic reasoning, the integration of generative AI could substantially enhance diagnostic accuracy, reduce cognitive biases, and advance clinical medicine towards a more evidence-driven discipline.</w:t>
      </w:r>
    </w:p>
    <w:p w14:paraId="0649EB9A" w14:textId="77777777" w:rsidR="00AE1451" w:rsidRDefault="00AE1451" w:rsidP="00AE1451">
      <w:pPr>
        <w:rPr>
          <w:rFonts w:ascii="Times New Roman" w:eastAsia="Times New Roman" w:hAnsi="Times New Roman" w:cs="Times New Roman"/>
          <w:bCs/>
          <w:sz w:val="24"/>
          <w:szCs w:val="24"/>
        </w:rPr>
      </w:pPr>
    </w:p>
    <w:p w14:paraId="582E4F6E" w14:textId="77777777" w:rsidR="000371AD" w:rsidRDefault="000371AD" w:rsidP="00AE1451">
      <w:pPr>
        <w:rPr>
          <w:rFonts w:ascii="Times New Roman" w:eastAsia="Times New Roman" w:hAnsi="Times New Roman" w:cs="Times New Roman"/>
          <w:bCs/>
          <w:sz w:val="24"/>
          <w:szCs w:val="24"/>
        </w:rPr>
      </w:pPr>
    </w:p>
    <w:p w14:paraId="5CE02A64" w14:textId="77777777" w:rsidR="00AE1451" w:rsidRDefault="00AE1451">
      <w:pPr>
        <w:pStyle w:val="Heading1"/>
        <w:rPr>
          <w:rFonts w:eastAsia="Times New Roman"/>
          <w:bCs/>
        </w:rPr>
        <w:pPrChange w:id="573" w:author="Brian Locke" w:date="2025-06-19T16:26:00Z" w16du:dateUtc="2025-06-19T22:26:00Z">
          <w:pPr/>
        </w:pPrChange>
      </w:pPr>
      <w:r>
        <w:rPr>
          <w:rFonts w:eastAsia="Times New Roman"/>
        </w:rPr>
        <w:t>Conclusion:</w:t>
      </w:r>
    </w:p>
    <w:p w14:paraId="1EC7280E" w14:textId="77777777" w:rsidR="00AE1451" w:rsidRPr="00226649"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 xml:space="preserve">Large language </w:t>
      </w:r>
      <w:r w:rsidRPr="00226649">
        <w:rPr>
          <w:rFonts w:ascii="Times New Roman" w:eastAsia="Times New Roman" w:hAnsi="Times New Roman" w:cs="Times New Roman"/>
          <w:bCs/>
          <w:sz w:val="24"/>
          <w:szCs w:val="24"/>
        </w:rPr>
        <w:t>models show considerable promise in estimating diagnostic likelihood ratios, especially where empirical clinical data are sparse or unavailable. Future research should explore real-time integration with updated clinical literature and investigate the direct impact of LLM-augmented clinical reasoning on patient outcomes.</w:t>
      </w:r>
    </w:p>
    <w:p w14:paraId="118449D5" w14:textId="77777777" w:rsidR="007A3F51" w:rsidRPr="00226649" w:rsidRDefault="007A3F51">
      <w:pPr>
        <w:rPr>
          <w:rFonts w:ascii="Times New Roman" w:hAnsi="Times New Roman" w:cs="Times New Roman"/>
          <w:sz w:val="24"/>
          <w:szCs w:val="24"/>
          <w:rPrChange w:id="574" w:author="Brian Locke" w:date="2025-06-19T16:25:00Z" w16du:dateUtc="2025-06-19T22:25:00Z">
            <w:rPr/>
          </w:rPrChange>
        </w:rPr>
      </w:pPr>
    </w:p>
    <w:p w14:paraId="607A4BFB" w14:textId="77777777" w:rsidR="00226649" w:rsidRPr="00226649" w:rsidRDefault="00226649">
      <w:pPr>
        <w:rPr>
          <w:rFonts w:ascii="Times New Roman" w:hAnsi="Times New Roman" w:cs="Times New Roman"/>
          <w:sz w:val="24"/>
          <w:szCs w:val="24"/>
          <w:rPrChange w:id="575" w:author="Brian Locke" w:date="2025-06-19T16:25:00Z" w16du:dateUtc="2025-06-19T22:25:00Z">
            <w:rPr/>
          </w:rPrChange>
        </w:rPr>
      </w:pPr>
    </w:p>
    <w:p w14:paraId="7D2AFF67" w14:textId="6364106F" w:rsidR="00226649" w:rsidRPr="00226649" w:rsidRDefault="00226649">
      <w:pPr>
        <w:pStyle w:val="Heading1"/>
        <w:pPrChange w:id="576" w:author="Brian Locke" w:date="2025-06-19T16:25:00Z" w16du:dateUtc="2025-06-19T22:25:00Z">
          <w:pPr/>
        </w:pPrChange>
      </w:pPr>
      <w:commentRangeStart w:id="577"/>
      <w:r w:rsidRPr="00226649">
        <w:t>References</w:t>
      </w:r>
      <w:commentRangeEnd w:id="577"/>
      <w:r w:rsidR="0011698A">
        <w:rPr>
          <w:rStyle w:val="CommentReference"/>
          <w:rFonts w:ascii="Arial" w:eastAsia="Arial" w:hAnsi="Arial" w:cs="Arial"/>
          <w:b w:val="0"/>
          <w:color w:val="auto"/>
        </w:rPr>
        <w:commentReference w:id="577"/>
      </w:r>
    </w:p>
    <w:sectPr w:rsidR="00226649" w:rsidRPr="00226649" w:rsidSect="00845F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Brian Locke" w:date="2025-06-19T16:19:00Z" w:initials="BL">
    <w:p w14:paraId="51364F3E" w14:textId="77777777" w:rsidR="00226649" w:rsidRDefault="00226649" w:rsidP="00226649">
      <w:r>
        <w:rPr>
          <w:rStyle w:val="CommentReference"/>
        </w:rPr>
        <w:annotationRef/>
      </w:r>
      <w:r>
        <w:rPr>
          <w:sz w:val="20"/>
          <w:szCs w:val="20"/>
        </w:rPr>
        <w:t>Excellent summary of the problem - my edits here are only to make more concise (feel free to revert any where I may have gone too far)</w:t>
      </w:r>
    </w:p>
  </w:comment>
  <w:comment w:id="53" w:author="Brian Locke" w:date="2025-06-19T18:03:00Z" w:initials="BL">
    <w:p w14:paraId="726C4A88" w14:textId="77777777" w:rsidR="00E04093" w:rsidRDefault="00E04093" w:rsidP="00E04093">
      <w:r>
        <w:rPr>
          <w:rStyle w:val="CommentReference"/>
        </w:rPr>
        <w:annotationRef/>
      </w:r>
      <w:r>
        <w:rPr>
          <w:sz w:val="20"/>
          <w:szCs w:val="20"/>
        </w:rPr>
        <w:t>ecological view of clinical reasoning</w:t>
      </w:r>
    </w:p>
  </w:comment>
  <w:comment w:id="57" w:author="Brian Locke" w:date="2025-06-19T17:57:00Z" w:initials="BL">
    <w:p w14:paraId="01D68797" w14:textId="72085518" w:rsidR="00E04093" w:rsidRDefault="00E04093" w:rsidP="00E04093">
      <w:r>
        <w:rPr>
          <w:rStyle w:val="CommentReference"/>
        </w:rPr>
        <w:annotationRef/>
      </w:r>
      <w:r>
        <w:rPr>
          <w:sz w:val="20"/>
          <w:szCs w:val="20"/>
        </w:rPr>
        <w:t>kohn - biases in diagnostic test accuracy studies.</w:t>
      </w:r>
    </w:p>
  </w:comment>
  <w:comment w:id="60" w:author="Brian Locke" w:date="2025-06-19T16:31:00Z" w:initials="BL">
    <w:p w14:paraId="107521DE" w14:textId="38F712E6" w:rsidR="00841D58" w:rsidRDefault="00841D58" w:rsidP="00841D58">
      <w:r>
        <w:rPr>
          <w:rStyle w:val="CommentReference"/>
        </w:rPr>
        <w:annotationRef/>
      </w:r>
      <w:r>
        <w:rPr>
          <w:sz w:val="20"/>
          <w:szCs w:val="20"/>
        </w:rPr>
        <w:t>PRISMA-DTA citation perhaps</w:t>
      </w:r>
    </w:p>
  </w:comment>
  <w:comment w:id="62" w:author="Brian Locke" w:date="2025-06-19T16:44:00Z" w:initials="BL">
    <w:p w14:paraId="52476DDC" w14:textId="77777777" w:rsidR="00841D58" w:rsidRDefault="00841D58" w:rsidP="00841D58">
      <w:r>
        <w:rPr>
          <w:rStyle w:val="CommentReference"/>
        </w:rPr>
        <w:annotationRef/>
      </w:r>
      <w:r>
        <w:rPr>
          <w:sz w:val="20"/>
          <w:szCs w:val="20"/>
        </w:rPr>
        <w:t>McGee and NewmN &amp; Kohn</w:t>
      </w:r>
    </w:p>
  </w:comment>
  <w:comment w:id="110" w:author="Brian Locke" w:date="2025-06-23T21:17:00Z" w:initials="BL">
    <w:p w14:paraId="33D909C1" w14:textId="77777777" w:rsidR="00BC13B7" w:rsidRDefault="00BC13B7" w:rsidP="00BC13B7">
      <w:r>
        <w:rPr>
          <w:rStyle w:val="CommentReference"/>
        </w:rPr>
        <w:annotationRef/>
      </w:r>
      <w:r>
        <w:rPr>
          <w:sz w:val="20"/>
          <w:szCs w:val="20"/>
        </w:rPr>
        <w:t>remind me, did we exclude any? (ie if they didn’t report the right stuff… I feel like maybe we did)</w:t>
      </w:r>
    </w:p>
  </w:comment>
  <w:comment w:id="145" w:author="Brian Locke" w:date="2025-06-23T20:46:00Z" w:initials="BL">
    <w:p w14:paraId="5FB838DC" w14:textId="776BE112" w:rsidR="00F826A8" w:rsidRDefault="00F826A8" w:rsidP="00F826A8">
      <w:r>
        <w:rPr>
          <w:rStyle w:val="CommentReference"/>
        </w:rPr>
        <w:annotationRef/>
      </w:r>
      <w:r>
        <w:rPr>
          <w:sz w:val="20"/>
          <w:szCs w:val="20"/>
        </w:rPr>
        <w:t xml:space="preserve">maybe better to call this a scoring rule? </w:t>
      </w:r>
    </w:p>
  </w:comment>
  <w:comment w:id="448" w:author="Brian Locke" w:date="2025-06-23T20:52:00Z" w:initials="BL">
    <w:p w14:paraId="491F2C21" w14:textId="77777777" w:rsidR="00F826A8" w:rsidRDefault="00F826A8" w:rsidP="00F826A8">
      <w:r>
        <w:rPr>
          <w:rStyle w:val="CommentReference"/>
        </w:rPr>
        <w:annotationRef/>
      </w:r>
      <w:r>
        <w:rPr>
          <w:sz w:val="20"/>
          <w:szCs w:val="20"/>
        </w:rPr>
        <w:t>-1.7 is actually 1/1.7 when anti-logged = 0.59</w:t>
      </w:r>
    </w:p>
  </w:comment>
  <w:comment w:id="449" w:author="Brian Locke" w:date="2025-06-23T20:58:00Z" w:initials="BL">
    <w:p w14:paraId="0BF77FAC" w14:textId="77777777" w:rsidR="006645E8" w:rsidRDefault="006645E8" w:rsidP="006645E8">
      <w:r>
        <w:rPr>
          <w:rStyle w:val="CommentReference"/>
        </w:rPr>
        <w:annotationRef/>
      </w:r>
      <w:r>
        <w:rPr>
          <w:sz w:val="20"/>
          <w:szCs w:val="20"/>
        </w:rPr>
        <w:t xml:space="preserve">I wonder if we should include an example of what this means here/ e.g. if your LR-reported is 2, then the LLM limits of agreement are 1.18 to 4.8 </w:t>
      </w:r>
    </w:p>
  </w:comment>
  <w:comment w:id="504" w:author="Brian Locke" w:date="2025-06-23T21:00:00Z" w:initials="BL">
    <w:p w14:paraId="38DC1ABB" w14:textId="77777777" w:rsidR="006645E8" w:rsidRDefault="006645E8" w:rsidP="006645E8">
      <w:r>
        <w:rPr>
          <w:rStyle w:val="CommentReference"/>
        </w:rPr>
        <w:annotationRef/>
      </w:r>
      <w:r>
        <w:rPr>
          <w:sz w:val="20"/>
          <w:szCs w:val="20"/>
        </w:rPr>
        <w:t>I wonder if we should put in a table with all 3 models and the LOA? that might be easier for a reader to understand quickly</w:t>
      </w:r>
    </w:p>
  </w:comment>
  <w:comment w:id="506" w:author="Brian Locke" w:date="2025-06-23T21:10:00Z" w:initials="BL">
    <w:p w14:paraId="22585C39" w14:textId="77777777" w:rsidR="00143AFA" w:rsidRDefault="00143AFA" w:rsidP="00143AFA">
      <w:r>
        <w:rPr>
          <w:rStyle w:val="CommentReference"/>
        </w:rPr>
        <w:annotationRef/>
      </w:r>
      <w:r>
        <w:rPr>
          <w:sz w:val="20"/>
          <w:szCs w:val="20"/>
        </w:rPr>
        <w:t>we should be able to combine all 3 of these plots into 1 figure</w:t>
      </w:r>
    </w:p>
  </w:comment>
  <w:comment w:id="560" w:author="Brian Locke" w:date="2025-06-23T21:04:00Z" w:initials="BL">
    <w:p w14:paraId="389471F2" w14:textId="5830DF36" w:rsidR="00143AFA" w:rsidRDefault="00143AFA" w:rsidP="00143AFA">
      <w:r>
        <w:rPr>
          <w:rStyle w:val="CommentReference"/>
        </w:rPr>
        <w:annotationRef/>
      </w:r>
      <w:r>
        <w:rPr>
          <w:sz w:val="20"/>
          <w:szCs w:val="20"/>
        </w:rPr>
        <w:t>we should probably at least mention the other models… I’ll get that information shortly</w:t>
      </w:r>
    </w:p>
  </w:comment>
  <w:comment w:id="561" w:author="Brian Locke" w:date="2025-06-23T21:07:00Z" w:initials="BL">
    <w:p w14:paraId="627D768F" w14:textId="77777777" w:rsidR="00BC13B7" w:rsidRDefault="00143AFA" w:rsidP="00BC13B7">
      <w:r>
        <w:rPr>
          <w:rStyle w:val="CommentReference"/>
        </w:rPr>
        <w:annotationRef/>
      </w:r>
      <w:r w:rsidR="00BC13B7">
        <w:rPr>
          <w:sz w:val="20"/>
          <w:szCs w:val="20"/>
        </w:rPr>
        <w:t xml:space="preserve">I’m a little confused about the method here - @Paul we might need to set up a quick call for me to help understand… it seems to me like the the mean logged differences should be the same as the bias in a bland altman analysis. </w:t>
      </w:r>
    </w:p>
  </w:comment>
  <w:comment w:id="562" w:author="Brian Locke" w:date="2025-06-23T21:18:00Z" w:initials="BL">
    <w:p w14:paraId="350F8E7D" w14:textId="77777777" w:rsidR="00BC13B7" w:rsidRDefault="00BC13B7" w:rsidP="00BC13B7">
      <w:r>
        <w:rPr>
          <w:rStyle w:val="CommentReference"/>
        </w:rPr>
        <w:annotationRef/>
      </w:r>
      <w:r>
        <w:rPr>
          <w:sz w:val="20"/>
          <w:szCs w:val="20"/>
        </w:rPr>
        <w:t xml:space="preserve">I think the right way to do this will be to consider LLM as an ordinal variable by inference cost. Will work on this. </w:t>
      </w:r>
    </w:p>
  </w:comment>
  <w:comment w:id="564" w:author="Brian Locke" w:date="2025-06-23T21:23:00Z" w:initials="BL">
    <w:p w14:paraId="427F7425" w14:textId="77777777" w:rsidR="00BC13B7" w:rsidRDefault="00BC13B7" w:rsidP="00BC13B7">
      <w:r>
        <w:rPr>
          <w:rStyle w:val="CommentReference"/>
        </w:rPr>
        <w:annotationRef/>
      </w:r>
      <w:r>
        <w:rPr>
          <w:sz w:val="20"/>
          <w:szCs w:val="20"/>
        </w:rPr>
        <w:t>yes! this is good</w:t>
      </w:r>
    </w:p>
  </w:comment>
  <w:comment w:id="565" w:author="Brian Locke" w:date="2025-06-23T21:37:00Z" w:initials="BL">
    <w:p w14:paraId="235D84EA" w14:textId="77777777" w:rsidR="00CA027E" w:rsidRDefault="00CA027E" w:rsidP="00CA027E">
      <w:r>
        <w:rPr>
          <w:rStyle w:val="CommentReference"/>
        </w:rPr>
        <w:annotationRef/>
      </w:r>
      <w:r>
        <w:rPr>
          <w:sz w:val="20"/>
          <w:szCs w:val="20"/>
        </w:rPr>
        <w:t>the potential for more personalized likelihood ratios could substantially augment reasoning about particular situations - melding the “quantiative but average” approach implied by personalized medicine with the more tailored, intuitive reasoning used by masster clinicians.</w:t>
      </w:r>
    </w:p>
  </w:comment>
  <w:comment w:id="566" w:author="Brian Locke" w:date="2025-06-24T11:30:00Z" w:initials="BL">
    <w:p w14:paraId="01A9661B" w14:textId="77777777" w:rsidR="00B921C3" w:rsidRDefault="00B921C3" w:rsidP="00B921C3">
      <w:r>
        <w:rPr>
          <w:rStyle w:val="CommentReference"/>
        </w:rPr>
        <w:annotationRef/>
      </w:r>
      <w:r>
        <w:rPr>
          <w:sz w:val="20"/>
          <w:szCs w:val="20"/>
        </w:rPr>
        <w:t>the historical subgroup was most useful which suggests LLM might be able to do well as an augmenter to determining history</w:t>
      </w:r>
    </w:p>
  </w:comment>
  <w:comment w:id="567" w:author="Brian Locke" w:date="2025-06-23T21:23:00Z" w:initials="BL">
    <w:p w14:paraId="5D944A55" w14:textId="4186FBCF" w:rsidR="00BC13B7" w:rsidRDefault="00BC13B7" w:rsidP="00BC13B7">
      <w:r>
        <w:rPr>
          <w:rStyle w:val="CommentReference"/>
        </w:rPr>
        <w:annotationRef/>
      </w:r>
      <w:r>
        <w:rPr>
          <w:sz w:val="20"/>
          <w:szCs w:val="20"/>
        </w:rPr>
        <w:t>or improving clinical intuition</w:t>
      </w:r>
    </w:p>
  </w:comment>
  <w:comment w:id="568" w:author="Brian Locke" w:date="2025-06-23T21:32:00Z" w:initials="BL">
    <w:p w14:paraId="23E190F8" w14:textId="77777777" w:rsidR="004B2302" w:rsidRDefault="004B2302" w:rsidP="004B2302">
      <w:r>
        <w:rPr>
          <w:rStyle w:val="CommentReference"/>
        </w:rPr>
        <w:annotationRef/>
      </w:r>
      <w:r>
        <w:rPr>
          <w:sz w:val="20"/>
          <w:szCs w:val="20"/>
        </w:rPr>
        <w:t>I think our angle should be for the potential to use this as a benchmark, education tool, and calibrator of intuitive reasoning (rather than a supplement)</w:t>
      </w:r>
    </w:p>
  </w:comment>
  <w:comment w:id="569" w:author="Brian Locke" w:date="2025-06-23T21:33:00Z" w:initials="BL">
    <w:p w14:paraId="38D10D8A" w14:textId="77777777" w:rsidR="004B2302" w:rsidRDefault="004B2302" w:rsidP="004B2302">
      <w:r>
        <w:rPr>
          <w:rStyle w:val="CommentReference"/>
        </w:rPr>
        <w:annotationRef/>
      </w:r>
      <w:r>
        <w:rPr>
          <w:sz w:val="20"/>
          <w:szCs w:val="20"/>
        </w:rPr>
        <w:t xml:space="preserve">novelty: rather than asking whether LLMs can replace the diagnostic reasoning of clinicians, this work seeks to ask whether LLMs can supplement one of the weakesst links in the chian of reasoning that must occur to support accurate diagnoses. </w:t>
      </w:r>
    </w:p>
  </w:comment>
  <w:comment w:id="570" w:author="Brian Locke" w:date="2025-06-23T21:28:00Z" w:initials="BL">
    <w:p w14:paraId="2F0A3E0E" w14:textId="6B9B1BCA" w:rsidR="004B2302" w:rsidRDefault="004B2302" w:rsidP="004B2302">
      <w:r>
        <w:rPr>
          <w:rStyle w:val="CommentReference"/>
        </w:rPr>
        <w:annotationRef/>
      </w:r>
      <w:r>
        <w:rPr>
          <w:sz w:val="20"/>
          <w:szCs w:val="20"/>
        </w:rPr>
        <w:t xml:space="preserve">revised: One limitation is that reference standard likelihood ratios had to be taken from the literature, and therefore were potentially included in the training data. Though LLMs generally do a poor job memorizing information, this may lead to LR_LLM being closer to empirical estimates than the LLM would be at estimating a hypothetically un-quantified LR ratio. </w:t>
      </w:r>
    </w:p>
  </w:comment>
  <w:comment w:id="571" w:author="Brian Locke" w:date="2025-06-23T21:30:00Z" w:initials="BL">
    <w:p w14:paraId="2ED75347" w14:textId="77777777" w:rsidR="004B2302" w:rsidRDefault="004B2302" w:rsidP="004B2302">
      <w:r>
        <w:rPr>
          <w:rStyle w:val="CommentReference"/>
        </w:rPr>
        <w:annotationRef/>
      </w:r>
      <w:r>
        <w:rPr>
          <w:sz w:val="20"/>
          <w:szCs w:val="20"/>
        </w:rPr>
        <w:t xml:space="preserve">relatedly, capabilities of models change quickly. The currently assessed models don’t have search capabilities - more recent ones do, which might make replication harder. </w:t>
      </w:r>
    </w:p>
  </w:comment>
  <w:comment w:id="572" w:author="Brian Locke" w:date="2025-06-23T21:31:00Z" w:initials="BL">
    <w:p w14:paraId="779616BF" w14:textId="77777777" w:rsidR="004B2302" w:rsidRDefault="004B2302" w:rsidP="004B2302">
      <w:r>
        <w:rPr>
          <w:rStyle w:val="CommentReference"/>
        </w:rPr>
        <w:annotationRef/>
      </w:r>
      <w:r>
        <w:rPr>
          <w:sz w:val="20"/>
          <w:szCs w:val="20"/>
        </w:rPr>
        <w:t>Other limitation, we only used one brand of LLM</w:t>
      </w:r>
    </w:p>
  </w:comment>
  <w:comment w:id="577" w:author="Brian Locke" w:date="2025-06-19T16:27:00Z" w:initials="BL">
    <w:p w14:paraId="714837D8" w14:textId="7DC039F2" w:rsidR="0011698A" w:rsidRDefault="0011698A" w:rsidP="0011698A">
      <w:r>
        <w:rPr>
          <w:rStyle w:val="CommentReference"/>
        </w:rPr>
        <w:annotationRef/>
      </w:r>
      <w:r>
        <w:rPr>
          <w:sz w:val="20"/>
          <w:szCs w:val="20"/>
        </w:rPr>
        <w:t xml:space="preserve">Shared zotero library for us to use: </w:t>
      </w:r>
      <w:hyperlink r:id="rId1" w:history="1">
        <w:r w:rsidRPr="009857D2">
          <w:rPr>
            <w:rStyle w:val="Hyperlink"/>
            <w:sz w:val="20"/>
            <w:szCs w:val="20"/>
          </w:rPr>
          <w:t>https://www.zotero.org/groups/6032284/llm_lr_estimation</w:t>
        </w:r>
      </w:hyperlink>
      <w:hyperlink r:id="rId2" w:history="1">
        <w:r w:rsidRPr="009857D2">
          <w:rPr>
            <w:rStyle w:val="Hyperlink"/>
            <w:sz w:val="20"/>
            <w:szCs w:val="20"/>
          </w:rPr>
          <w:t xml:space="preserve"> </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364F3E" w15:done="0"/>
  <w15:commentEx w15:paraId="726C4A88" w15:done="0"/>
  <w15:commentEx w15:paraId="01D68797" w15:done="0"/>
  <w15:commentEx w15:paraId="107521DE" w15:done="0"/>
  <w15:commentEx w15:paraId="52476DDC" w15:done="0"/>
  <w15:commentEx w15:paraId="33D909C1" w15:done="0"/>
  <w15:commentEx w15:paraId="5FB838DC" w15:done="0"/>
  <w15:commentEx w15:paraId="491F2C21" w15:done="0"/>
  <w15:commentEx w15:paraId="0BF77FAC" w15:paraIdParent="491F2C21" w15:done="0"/>
  <w15:commentEx w15:paraId="38DC1ABB" w15:done="0"/>
  <w15:commentEx w15:paraId="22585C39" w15:done="0"/>
  <w15:commentEx w15:paraId="389471F2" w15:done="0"/>
  <w15:commentEx w15:paraId="627D768F" w15:done="0"/>
  <w15:commentEx w15:paraId="350F8E7D" w15:paraIdParent="627D768F" w15:done="0"/>
  <w15:commentEx w15:paraId="427F7425" w15:done="0"/>
  <w15:commentEx w15:paraId="235D84EA" w15:paraIdParent="427F7425" w15:done="0"/>
  <w15:commentEx w15:paraId="01A9661B" w15:paraIdParent="427F7425" w15:done="0"/>
  <w15:commentEx w15:paraId="5D944A55" w15:done="0"/>
  <w15:commentEx w15:paraId="23E190F8" w15:done="0"/>
  <w15:commentEx w15:paraId="38D10D8A" w15:done="0"/>
  <w15:commentEx w15:paraId="2F0A3E0E" w15:done="0"/>
  <w15:commentEx w15:paraId="2ED75347" w15:done="0"/>
  <w15:commentEx w15:paraId="779616BF" w15:paraIdParent="2ED75347" w15:done="0"/>
  <w15:commentEx w15:paraId="714837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70E173C" w16cex:dateUtc="2025-06-19T22:19:00Z"/>
  <w16cex:commentExtensible w16cex:durableId="5BA88491" w16cex:dateUtc="2025-06-20T00:03:00Z"/>
  <w16cex:commentExtensible w16cex:durableId="15227743" w16cex:dateUtc="2025-06-19T23:57:00Z"/>
  <w16cex:commentExtensible w16cex:durableId="3F4B8503" w16cex:dateUtc="2025-06-19T22:31:00Z"/>
  <w16cex:commentExtensible w16cex:durableId="0B9E49AF" w16cex:dateUtc="2025-06-19T22:44:00Z"/>
  <w16cex:commentExtensible w16cex:durableId="61E45FA9" w16cex:dateUtc="2025-06-24T03:17:00Z"/>
  <w16cex:commentExtensible w16cex:durableId="6A4C2CA5" w16cex:dateUtc="2025-06-24T02:46:00Z"/>
  <w16cex:commentExtensible w16cex:durableId="455995D8" w16cex:dateUtc="2025-06-24T02:52:00Z"/>
  <w16cex:commentExtensible w16cex:durableId="64F320F4" w16cex:dateUtc="2025-06-24T02:58:00Z"/>
  <w16cex:commentExtensible w16cex:durableId="7CDEBA3A" w16cex:dateUtc="2025-06-24T03:00:00Z"/>
  <w16cex:commentExtensible w16cex:durableId="7FC18ED2" w16cex:dateUtc="2025-06-24T03:10:00Z"/>
  <w16cex:commentExtensible w16cex:durableId="0CB979B8" w16cex:dateUtc="2025-06-24T03:04:00Z"/>
  <w16cex:commentExtensible w16cex:durableId="6CE103BB" w16cex:dateUtc="2025-06-24T03:07:00Z"/>
  <w16cex:commentExtensible w16cex:durableId="01393B63" w16cex:dateUtc="2025-06-24T03:18:00Z"/>
  <w16cex:commentExtensible w16cex:durableId="3A2D7A32" w16cex:dateUtc="2025-06-24T03:23:00Z"/>
  <w16cex:commentExtensible w16cex:durableId="17CAFE6F" w16cex:dateUtc="2025-06-24T03:37:00Z"/>
  <w16cex:commentExtensible w16cex:durableId="2C899DC1" w16cex:dateUtc="2025-06-24T17:30:00Z"/>
  <w16cex:commentExtensible w16cex:durableId="0FC0B3E2" w16cex:dateUtc="2025-06-24T03:23:00Z"/>
  <w16cex:commentExtensible w16cex:durableId="2C1B0487" w16cex:dateUtc="2025-06-24T03:32:00Z"/>
  <w16cex:commentExtensible w16cex:durableId="7BAEC545" w16cex:dateUtc="2025-06-24T03:33:00Z"/>
  <w16cex:commentExtensible w16cex:durableId="4C3ADA48" w16cex:dateUtc="2025-06-24T03:28:00Z"/>
  <w16cex:commentExtensible w16cex:durableId="1C392FB0" w16cex:dateUtc="2025-06-24T03:30:00Z"/>
  <w16cex:commentExtensible w16cex:durableId="12F9C637" w16cex:dateUtc="2025-06-24T03:31:00Z"/>
  <w16cex:commentExtensible w16cex:durableId="2BB20ED4" w16cex:dateUtc="2025-06-19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364F3E" w16cid:durableId="770E173C"/>
  <w16cid:commentId w16cid:paraId="726C4A88" w16cid:durableId="5BA88491"/>
  <w16cid:commentId w16cid:paraId="01D68797" w16cid:durableId="15227743"/>
  <w16cid:commentId w16cid:paraId="107521DE" w16cid:durableId="3F4B8503"/>
  <w16cid:commentId w16cid:paraId="52476DDC" w16cid:durableId="0B9E49AF"/>
  <w16cid:commentId w16cid:paraId="33D909C1" w16cid:durableId="61E45FA9"/>
  <w16cid:commentId w16cid:paraId="5FB838DC" w16cid:durableId="6A4C2CA5"/>
  <w16cid:commentId w16cid:paraId="491F2C21" w16cid:durableId="455995D8"/>
  <w16cid:commentId w16cid:paraId="0BF77FAC" w16cid:durableId="64F320F4"/>
  <w16cid:commentId w16cid:paraId="38DC1ABB" w16cid:durableId="7CDEBA3A"/>
  <w16cid:commentId w16cid:paraId="22585C39" w16cid:durableId="7FC18ED2"/>
  <w16cid:commentId w16cid:paraId="389471F2" w16cid:durableId="0CB979B8"/>
  <w16cid:commentId w16cid:paraId="627D768F" w16cid:durableId="6CE103BB"/>
  <w16cid:commentId w16cid:paraId="350F8E7D" w16cid:durableId="01393B63"/>
  <w16cid:commentId w16cid:paraId="427F7425" w16cid:durableId="3A2D7A32"/>
  <w16cid:commentId w16cid:paraId="235D84EA" w16cid:durableId="17CAFE6F"/>
  <w16cid:commentId w16cid:paraId="01A9661B" w16cid:durableId="2C899DC1"/>
  <w16cid:commentId w16cid:paraId="5D944A55" w16cid:durableId="0FC0B3E2"/>
  <w16cid:commentId w16cid:paraId="23E190F8" w16cid:durableId="2C1B0487"/>
  <w16cid:commentId w16cid:paraId="38D10D8A" w16cid:durableId="7BAEC545"/>
  <w16cid:commentId w16cid:paraId="2F0A3E0E" w16cid:durableId="4C3ADA48"/>
  <w16cid:commentId w16cid:paraId="2ED75347" w16cid:durableId="1C392FB0"/>
  <w16cid:commentId w16cid:paraId="779616BF" w16cid:durableId="12F9C637"/>
  <w16cid:commentId w16cid:paraId="714837D8" w16cid:durableId="2BB20E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4136D"/>
    <w:multiLevelType w:val="hybridMultilevel"/>
    <w:tmpl w:val="D6C2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80063E"/>
    <w:multiLevelType w:val="hybridMultilevel"/>
    <w:tmpl w:val="48B6D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D3145B"/>
    <w:multiLevelType w:val="multilevel"/>
    <w:tmpl w:val="1872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564431">
    <w:abstractNumId w:val="1"/>
  </w:num>
  <w:num w:numId="2" w16cid:durableId="1308437768">
    <w:abstractNumId w:val="2"/>
  </w:num>
  <w:num w:numId="3" w16cid:durableId="2953733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an Locke">
    <w15:presenceInfo w15:providerId="Windows Live" w15:userId="0f5bdfad153c6e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51"/>
    <w:rsid w:val="00001C51"/>
    <w:rsid w:val="00006DF9"/>
    <w:rsid w:val="000177CE"/>
    <w:rsid w:val="00021BDA"/>
    <w:rsid w:val="00021E32"/>
    <w:rsid w:val="00030F53"/>
    <w:rsid w:val="0003229D"/>
    <w:rsid w:val="000371AD"/>
    <w:rsid w:val="00054AF9"/>
    <w:rsid w:val="000600AF"/>
    <w:rsid w:val="00061A8B"/>
    <w:rsid w:val="00064BF7"/>
    <w:rsid w:val="00074FE9"/>
    <w:rsid w:val="000819BC"/>
    <w:rsid w:val="000A238E"/>
    <w:rsid w:val="000A51EB"/>
    <w:rsid w:val="000C50A7"/>
    <w:rsid w:val="000C62C2"/>
    <w:rsid w:val="000E00D4"/>
    <w:rsid w:val="000E4BF1"/>
    <w:rsid w:val="00105BBF"/>
    <w:rsid w:val="0011263A"/>
    <w:rsid w:val="001130A3"/>
    <w:rsid w:val="0011368B"/>
    <w:rsid w:val="00116126"/>
    <w:rsid w:val="0011698A"/>
    <w:rsid w:val="00122141"/>
    <w:rsid w:val="00124C39"/>
    <w:rsid w:val="001341C9"/>
    <w:rsid w:val="00143AFA"/>
    <w:rsid w:val="00153196"/>
    <w:rsid w:val="001556DF"/>
    <w:rsid w:val="00157771"/>
    <w:rsid w:val="00161154"/>
    <w:rsid w:val="0016492D"/>
    <w:rsid w:val="0017320F"/>
    <w:rsid w:val="00176C8F"/>
    <w:rsid w:val="00187932"/>
    <w:rsid w:val="00187D5A"/>
    <w:rsid w:val="001A19B8"/>
    <w:rsid w:val="001A5F43"/>
    <w:rsid w:val="001B780B"/>
    <w:rsid w:val="001C70A3"/>
    <w:rsid w:val="001C7BE5"/>
    <w:rsid w:val="001E7C54"/>
    <w:rsid w:val="001F3904"/>
    <w:rsid w:val="00206BB7"/>
    <w:rsid w:val="00212B4C"/>
    <w:rsid w:val="0021600F"/>
    <w:rsid w:val="00225263"/>
    <w:rsid w:val="00226649"/>
    <w:rsid w:val="0023557E"/>
    <w:rsid w:val="00242AF0"/>
    <w:rsid w:val="002564F3"/>
    <w:rsid w:val="002660AC"/>
    <w:rsid w:val="002761E2"/>
    <w:rsid w:val="002821A1"/>
    <w:rsid w:val="002903FD"/>
    <w:rsid w:val="00297567"/>
    <w:rsid w:val="00297B3E"/>
    <w:rsid w:val="002B11C8"/>
    <w:rsid w:val="002B4A46"/>
    <w:rsid w:val="002B5B7F"/>
    <w:rsid w:val="002D15DA"/>
    <w:rsid w:val="002D1638"/>
    <w:rsid w:val="002D334E"/>
    <w:rsid w:val="002E3842"/>
    <w:rsid w:val="002F0A34"/>
    <w:rsid w:val="002F1FB0"/>
    <w:rsid w:val="002F6132"/>
    <w:rsid w:val="002F6396"/>
    <w:rsid w:val="002F76A9"/>
    <w:rsid w:val="00307B7C"/>
    <w:rsid w:val="003170E1"/>
    <w:rsid w:val="00322310"/>
    <w:rsid w:val="00332392"/>
    <w:rsid w:val="00332746"/>
    <w:rsid w:val="0033328C"/>
    <w:rsid w:val="00333658"/>
    <w:rsid w:val="00341971"/>
    <w:rsid w:val="00343CDB"/>
    <w:rsid w:val="00374C10"/>
    <w:rsid w:val="00396A5D"/>
    <w:rsid w:val="003A1F72"/>
    <w:rsid w:val="003A268F"/>
    <w:rsid w:val="003A2AB0"/>
    <w:rsid w:val="003A2C63"/>
    <w:rsid w:val="003D09A3"/>
    <w:rsid w:val="003D3318"/>
    <w:rsid w:val="003D68B9"/>
    <w:rsid w:val="003E2AB1"/>
    <w:rsid w:val="003F6AB8"/>
    <w:rsid w:val="004001E8"/>
    <w:rsid w:val="00400A5F"/>
    <w:rsid w:val="00403AEA"/>
    <w:rsid w:val="0040502C"/>
    <w:rsid w:val="00410985"/>
    <w:rsid w:val="00414160"/>
    <w:rsid w:val="00420A16"/>
    <w:rsid w:val="00421A3E"/>
    <w:rsid w:val="00422006"/>
    <w:rsid w:val="00422C1A"/>
    <w:rsid w:val="0043034F"/>
    <w:rsid w:val="0043632C"/>
    <w:rsid w:val="004373C4"/>
    <w:rsid w:val="0044198A"/>
    <w:rsid w:val="00441FE8"/>
    <w:rsid w:val="00453BD1"/>
    <w:rsid w:val="00457453"/>
    <w:rsid w:val="004620B8"/>
    <w:rsid w:val="00463170"/>
    <w:rsid w:val="004650B5"/>
    <w:rsid w:val="0046761B"/>
    <w:rsid w:val="00474648"/>
    <w:rsid w:val="004831DD"/>
    <w:rsid w:val="00484961"/>
    <w:rsid w:val="00485C33"/>
    <w:rsid w:val="00490C14"/>
    <w:rsid w:val="00493B51"/>
    <w:rsid w:val="00496B1A"/>
    <w:rsid w:val="004A2212"/>
    <w:rsid w:val="004A4A96"/>
    <w:rsid w:val="004A57C6"/>
    <w:rsid w:val="004B1885"/>
    <w:rsid w:val="004B2302"/>
    <w:rsid w:val="004B747B"/>
    <w:rsid w:val="004C7BBA"/>
    <w:rsid w:val="004D1DE3"/>
    <w:rsid w:val="004D5E5C"/>
    <w:rsid w:val="004E09BF"/>
    <w:rsid w:val="004E3355"/>
    <w:rsid w:val="004F0981"/>
    <w:rsid w:val="004F25C5"/>
    <w:rsid w:val="004F4245"/>
    <w:rsid w:val="004F5123"/>
    <w:rsid w:val="00501927"/>
    <w:rsid w:val="00526830"/>
    <w:rsid w:val="00527FDB"/>
    <w:rsid w:val="0053032A"/>
    <w:rsid w:val="005303DC"/>
    <w:rsid w:val="00530A93"/>
    <w:rsid w:val="005328C0"/>
    <w:rsid w:val="00533434"/>
    <w:rsid w:val="005441B8"/>
    <w:rsid w:val="00553A03"/>
    <w:rsid w:val="005712A8"/>
    <w:rsid w:val="0057281E"/>
    <w:rsid w:val="00576278"/>
    <w:rsid w:val="0059661B"/>
    <w:rsid w:val="005B33AF"/>
    <w:rsid w:val="005B427B"/>
    <w:rsid w:val="005B7178"/>
    <w:rsid w:val="005C1304"/>
    <w:rsid w:val="005C42A3"/>
    <w:rsid w:val="005C6FE9"/>
    <w:rsid w:val="005E1AE4"/>
    <w:rsid w:val="005E206D"/>
    <w:rsid w:val="005E3DA5"/>
    <w:rsid w:val="005F1209"/>
    <w:rsid w:val="00614660"/>
    <w:rsid w:val="006242C5"/>
    <w:rsid w:val="00625FB3"/>
    <w:rsid w:val="00630912"/>
    <w:rsid w:val="006325D3"/>
    <w:rsid w:val="00642E77"/>
    <w:rsid w:val="0064377C"/>
    <w:rsid w:val="00643B5C"/>
    <w:rsid w:val="006453D4"/>
    <w:rsid w:val="006605B4"/>
    <w:rsid w:val="006645E8"/>
    <w:rsid w:val="00672AE7"/>
    <w:rsid w:val="00681486"/>
    <w:rsid w:val="00685070"/>
    <w:rsid w:val="006A1C11"/>
    <w:rsid w:val="006C2A7D"/>
    <w:rsid w:val="006C4D62"/>
    <w:rsid w:val="006C56D0"/>
    <w:rsid w:val="006D24AB"/>
    <w:rsid w:val="006D5464"/>
    <w:rsid w:val="006E0695"/>
    <w:rsid w:val="006E2B25"/>
    <w:rsid w:val="00703F3A"/>
    <w:rsid w:val="00713A15"/>
    <w:rsid w:val="00731A37"/>
    <w:rsid w:val="007338A4"/>
    <w:rsid w:val="00734A24"/>
    <w:rsid w:val="0073691A"/>
    <w:rsid w:val="00753FE7"/>
    <w:rsid w:val="00755FCF"/>
    <w:rsid w:val="0076433E"/>
    <w:rsid w:val="00770374"/>
    <w:rsid w:val="00777EA8"/>
    <w:rsid w:val="00786358"/>
    <w:rsid w:val="007868C7"/>
    <w:rsid w:val="007946AA"/>
    <w:rsid w:val="007A227B"/>
    <w:rsid w:val="007A3F51"/>
    <w:rsid w:val="007A4C6B"/>
    <w:rsid w:val="007A5AC7"/>
    <w:rsid w:val="007A610B"/>
    <w:rsid w:val="007B11D3"/>
    <w:rsid w:val="007B1981"/>
    <w:rsid w:val="007B47CE"/>
    <w:rsid w:val="007B5743"/>
    <w:rsid w:val="007C2182"/>
    <w:rsid w:val="007E68B0"/>
    <w:rsid w:val="0080261A"/>
    <w:rsid w:val="00802F17"/>
    <w:rsid w:val="00815FB5"/>
    <w:rsid w:val="00823C7E"/>
    <w:rsid w:val="00834480"/>
    <w:rsid w:val="008363E4"/>
    <w:rsid w:val="00836639"/>
    <w:rsid w:val="00841D58"/>
    <w:rsid w:val="00842A1B"/>
    <w:rsid w:val="00845F4B"/>
    <w:rsid w:val="008504B5"/>
    <w:rsid w:val="008577D7"/>
    <w:rsid w:val="00873C3B"/>
    <w:rsid w:val="00877510"/>
    <w:rsid w:val="0088161B"/>
    <w:rsid w:val="0088196C"/>
    <w:rsid w:val="00881CB8"/>
    <w:rsid w:val="00885C0C"/>
    <w:rsid w:val="0088707E"/>
    <w:rsid w:val="0089305E"/>
    <w:rsid w:val="008A7E27"/>
    <w:rsid w:val="008B0B6B"/>
    <w:rsid w:val="008C33A4"/>
    <w:rsid w:val="008C4713"/>
    <w:rsid w:val="008C6D81"/>
    <w:rsid w:val="008D7538"/>
    <w:rsid w:val="008F0294"/>
    <w:rsid w:val="008F52BE"/>
    <w:rsid w:val="00902E40"/>
    <w:rsid w:val="00906A13"/>
    <w:rsid w:val="009215F9"/>
    <w:rsid w:val="0092442B"/>
    <w:rsid w:val="00944A7C"/>
    <w:rsid w:val="0094568A"/>
    <w:rsid w:val="009525E7"/>
    <w:rsid w:val="00953093"/>
    <w:rsid w:val="00956E13"/>
    <w:rsid w:val="00970210"/>
    <w:rsid w:val="009709D0"/>
    <w:rsid w:val="009716E4"/>
    <w:rsid w:val="00974B74"/>
    <w:rsid w:val="0097542F"/>
    <w:rsid w:val="009837BC"/>
    <w:rsid w:val="00991406"/>
    <w:rsid w:val="0099408C"/>
    <w:rsid w:val="009A0F5F"/>
    <w:rsid w:val="009A1508"/>
    <w:rsid w:val="009A373E"/>
    <w:rsid w:val="009B3B34"/>
    <w:rsid w:val="009B4041"/>
    <w:rsid w:val="009B4D52"/>
    <w:rsid w:val="009B585D"/>
    <w:rsid w:val="009B6E1B"/>
    <w:rsid w:val="009C4E6D"/>
    <w:rsid w:val="009D0611"/>
    <w:rsid w:val="009D1C2B"/>
    <w:rsid w:val="009D6623"/>
    <w:rsid w:val="009E3223"/>
    <w:rsid w:val="00A07FCB"/>
    <w:rsid w:val="00A256C9"/>
    <w:rsid w:val="00A31115"/>
    <w:rsid w:val="00A51BAA"/>
    <w:rsid w:val="00A5255E"/>
    <w:rsid w:val="00A642A6"/>
    <w:rsid w:val="00A75861"/>
    <w:rsid w:val="00A83AC1"/>
    <w:rsid w:val="00AA204B"/>
    <w:rsid w:val="00AA6D6F"/>
    <w:rsid w:val="00AB0CDC"/>
    <w:rsid w:val="00AB3C7B"/>
    <w:rsid w:val="00AB73A1"/>
    <w:rsid w:val="00AC2EB7"/>
    <w:rsid w:val="00AE12F2"/>
    <w:rsid w:val="00AE1451"/>
    <w:rsid w:val="00AE6D23"/>
    <w:rsid w:val="00AF2CC2"/>
    <w:rsid w:val="00B14130"/>
    <w:rsid w:val="00B234AD"/>
    <w:rsid w:val="00B305D5"/>
    <w:rsid w:val="00B32BEA"/>
    <w:rsid w:val="00B3334A"/>
    <w:rsid w:val="00B35B02"/>
    <w:rsid w:val="00B433FB"/>
    <w:rsid w:val="00B53098"/>
    <w:rsid w:val="00B55B7E"/>
    <w:rsid w:val="00B6161F"/>
    <w:rsid w:val="00B61E40"/>
    <w:rsid w:val="00B774DD"/>
    <w:rsid w:val="00B86B7C"/>
    <w:rsid w:val="00B86FDE"/>
    <w:rsid w:val="00B916DD"/>
    <w:rsid w:val="00B921C3"/>
    <w:rsid w:val="00B9296A"/>
    <w:rsid w:val="00B947F4"/>
    <w:rsid w:val="00BA6903"/>
    <w:rsid w:val="00BA73AF"/>
    <w:rsid w:val="00BB7855"/>
    <w:rsid w:val="00BC13B7"/>
    <w:rsid w:val="00BD57DB"/>
    <w:rsid w:val="00BE5DE3"/>
    <w:rsid w:val="00BE6FC6"/>
    <w:rsid w:val="00C039C6"/>
    <w:rsid w:val="00C07476"/>
    <w:rsid w:val="00C24B5F"/>
    <w:rsid w:val="00C253BC"/>
    <w:rsid w:val="00C3431E"/>
    <w:rsid w:val="00C3798A"/>
    <w:rsid w:val="00C4063A"/>
    <w:rsid w:val="00C46037"/>
    <w:rsid w:val="00C52266"/>
    <w:rsid w:val="00C551A4"/>
    <w:rsid w:val="00C63E93"/>
    <w:rsid w:val="00C746E0"/>
    <w:rsid w:val="00C761D8"/>
    <w:rsid w:val="00C77190"/>
    <w:rsid w:val="00C85D64"/>
    <w:rsid w:val="00C9138B"/>
    <w:rsid w:val="00CA027E"/>
    <w:rsid w:val="00CB2725"/>
    <w:rsid w:val="00CB44AB"/>
    <w:rsid w:val="00CD1CF2"/>
    <w:rsid w:val="00CD230F"/>
    <w:rsid w:val="00CD69E8"/>
    <w:rsid w:val="00CF1C63"/>
    <w:rsid w:val="00CF47CE"/>
    <w:rsid w:val="00D04BD0"/>
    <w:rsid w:val="00D15A77"/>
    <w:rsid w:val="00D20FC7"/>
    <w:rsid w:val="00D30098"/>
    <w:rsid w:val="00D330F6"/>
    <w:rsid w:val="00D373EE"/>
    <w:rsid w:val="00D43706"/>
    <w:rsid w:val="00D639F1"/>
    <w:rsid w:val="00D740BD"/>
    <w:rsid w:val="00D85647"/>
    <w:rsid w:val="00D86C88"/>
    <w:rsid w:val="00D91789"/>
    <w:rsid w:val="00D9740E"/>
    <w:rsid w:val="00DA574C"/>
    <w:rsid w:val="00DB037B"/>
    <w:rsid w:val="00DB0D50"/>
    <w:rsid w:val="00DB1815"/>
    <w:rsid w:val="00DC1371"/>
    <w:rsid w:val="00DC40F6"/>
    <w:rsid w:val="00DD6184"/>
    <w:rsid w:val="00DD794A"/>
    <w:rsid w:val="00DE4B5D"/>
    <w:rsid w:val="00DE4F10"/>
    <w:rsid w:val="00DF1BAF"/>
    <w:rsid w:val="00DF70D7"/>
    <w:rsid w:val="00E00455"/>
    <w:rsid w:val="00E02491"/>
    <w:rsid w:val="00E04093"/>
    <w:rsid w:val="00E170DB"/>
    <w:rsid w:val="00E216A2"/>
    <w:rsid w:val="00E369EE"/>
    <w:rsid w:val="00E37EE9"/>
    <w:rsid w:val="00E41C8B"/>
    <w:rsid w:val="00E46217"/>
    <w:rsid w:val="00E55136"/>
    <w:rsid w:val="00E553BA"/>
    <w:rsid w:val="00E57F3C"/>
    <w:rsid w:val="00E65C33"/>
    <w:rsid w:val="00E67BCB"/>
    <w:rsid w:val="00E74565"/>
    <w:rsid w:val="00E82102"/>
    <w:rsid w:val="00E83BEE"/>
    <w:rsid w:val="00EA35CE"/>
    <w:rsid w:val="00EA3773"/>
    <w:rsid w:val="00EA72EF"/>
    <w:rsid w:val="00EA7A20"/>
    <w:rsid w:val="00EC3C59"/>
    <w:rsid w:val="00EE0649"/>
    <w:rsid w:val="00EE220D"/>
    <w:rsid w:val="00EF49C8"/>
    <w:rsid w:val="00EF65E9"/>
    <w:rsid w:val="00F011E2"/>
    <w:rsid w:val="00F07501"/>
    <w:rsid w:val="00F16321"/>
    <w:rsid w:val="00F40EDC"/>
    <w:rsid w:val="00F44FCC"/>
    <w:rsid w:val="00F63920"/>
    <w:rsid w:val="00F66FC3"/>
    <w:rsid w:val="00F73478"/>
    <w:rsid w:val="00F81721"/>
    <w:rsid w:val="00F823EC"/>
    <w:rsid w:val="00F826A8"/>
    <w:rsid w:val="00F84196"/>
    <w:rsid w:val="00F90F7F"/>
    <w:rsid w:val="00F9229F"/>
    <w:rsid w:val="00FA0F6E"/>
    <w:rsid w:val="00FB25B9"/>
    <w:rsid w:val="00FB27AF"/>
    <w:rsid w:val="00FC1DCB"/>
    <w:rsid w:val="00FC2B7D"/>
    <w:rsid w:val="00FC3AEF"/>
    <w:rsid w:val="00FC46F8"/>
    <w:rsid w:val="00FC765E"/>
    <w:rsid w:val="00FD026E"/>
    <w:rsid w:val="00FD049D"/>
    <w:rsid w:val="00FD2062"/>
    <w:rsid w:val="00FD57AA"/>
    <w:rsid w:val="00FD76E2"/>
    <w:rsid w:val="00FD794F"/>
    <w:rsid w:val="00FE0466"/>
    <w:rsid w:val="00FF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BE12"/>
  <w15:chartTrackingRefBased/>
  <w15:docId w15:val="{BAC17BAE-086E-9D4D-B76F-D8838554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451"/>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226649"/>
    <w:pPr>
      <w:keepNext/>
      <w:keepLines/>
      <w:outlineLvl w:val="0"/>
      <w:pPrChange w:id="0" w:author="Brian Locke" w:date="2025-06-19T16:26:00Z">
        <w:pPr>
          <w:keepNext/>
          <w:keepLines/>
          <w:spacing w:before="360" w:after="80" w:line="276" w:lineRule="auto"/>
          <w:outlineLvl w:val="0"/>
        </w:pPr>
      </w:pPrChange>
    </w:pPr>
    <w:rPr>
      <w:rFonts w:ascii="Times New Roman" w:eastAsiaTheme="majorEastAsia" w:hAnsi="Times New Roman" w:cstheme="majorBidi"/>
      <w:b/>
      <w:color w:val="0D0D0D" w:themeColor="text1" w:themeTint="F2"/>
      <w:sz w:val="24"/>
      <w:szCs w:val="40"/>
      <w:rPrChange w:id="0" w:author="Brian Locke" w:date="2025-06-19T16:26:00Z">
        <w:rPr>
          <w:rFonts w:eastAsiaTheme="majorEastAsia" w:cstheme="majorBidi"/>
          <w:color w:val="0D0D0D" w:themeColor="text1" w:themeTint="F2"/>
          <w:sz w:val="24"/>
          <w:szCs w:val="40"/>
          <w:lang w:val="en" w:eastAsia="en-US" w:bidi="ar-SA"/>
        </w:rPr>
      </w:rPrChange>
    </w:rPr>
  </w:style>
  <w:style w:type="paragraph" w:styleId="Heading2">
    <w:name w:val="heading 2"/>
    <w:basedOn w:val="Normal"/>
    <w:next w:val="Normal"/>
    <w:link w:val="Heading2Char"/>
    <w:uiPriority w:val="9"/>
    <w:semiHidden/>
    <w:unhideWhenUsed/>
    <w:qFormat/>
    <w:rsid w:val="00AE14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4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4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4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4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4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4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4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649"/>
    <w:rPr>
      <w:rFonts w:ascii="Times New Roman" w:eastAsiaTheme="majorEastAsia" w:hAnsi="Times New Roman" w:cstheme="majorBidi"/>
      <w:b/>
      <w:color w:val="0D0D0D" w:themeColor="text1" w:themeTint="F2"/>
      <w:kern w:val="0"/>
      <w:szCs w:val="40"/>
      <w:lang w:val="en"/>
      <w14:ligatures w14:val="none"/>
    </w:rPr>
  </w:style>
  <w:style w:type="character" w:customStyle="1" w:styleId="Heading2Char">
    <w:name w:val="Heading 2 Char"/>
    <w:basedOn w:val="DefaultParagraphFont"/>
    <w:link w:val="Heading2"/>
    <w:uiPriority w:val="9"/>
    <w:semiHidden/>
    <w:rsid w:val="00AE14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4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4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4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4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4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4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451"/>
    <w:rPr>
      <w:rFonts w:eastAsiaTheme="majorEastAsia" w:cstheme="majorBidi"/>
      <w:color w:val="272727" w:themeColor="text1" w:themeTint="D8"/>
    </w:rPr>
  </w:style>
  <w:style w:type="paragraph" w:styleId="Title">
    <w:name w:val="Title"/>
    <w:basedOn w:val="Normal"/>
    <w:next w:val="Normal"/>
    <w:link w:val="TitleChar"/>
    <w:uiPriority w:val="10"/>
    <w:qFormat/>
    <w:rsid w:val="00AE14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4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4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451"/>
    <w:pPr>
      <w:spacing w:before="160"/>
      <w:jc w:val="center"/>
    </w:pPr>
    <w:rPr>
      <w:i/>
      <w:iCs/>
      <w:color w:val="404040" w:themeColor="text1" w:themeTint="BF"/>
    </w:rPr>
  </w:style>
  <w:style w:type="character" w:customStyle="1" w:styleId="QuoteChar">
    <w:name w:val="Quote Char"/>
    <w:basedOn w:val="DefaultParagraphFont"/>
    <w:link w:val="Quote"/>
    <w:uiPriority w:val="29"/>
    <w:rsid w:val="00AE1451"/>
    <w:rPr>
      <w:i/>
      <w:iCs/>
      <w:color w:val="404040" w:themeColor="text1" w:themeTint="BF"/>
    </w:rPr>
  </w:style>
  <w:style w:type="paragraph" w:styleId="ListParagraph">
    <w:name w:val="List Paragraph"/>
    <w:basedOn w:val="Normal"/>
    <w:uiPriority w:val="34"/>
    <w:qFormat/>
    <w:rsid w:val="00AE1451"/>
    <w:pPr>
      <w:ind w:left="720"/>
      <w:contextualSpacing/>
    </w:pPr>
  </w:style>
  <w:style w:type="character" w:styleId="IntenseEmphasis">
    <w:name w:val="Intense Emphasis"/>
    <w:basedOn w:val="DefaultParagraphFont"/>
    <w:uiPriority w:val="21"/>
    <w:qFormat/>
    <w:rsid w:val="00AE1451"/>
    <w:rPr>
      <w:i/>
      <w:iCs/>
      <w:color w:val="0F4761" w:themeColor="accent1" w:themeShade="BF"/>
    </w:rPr>
  </w:style>
  <w:style w:type="paragraph" w:styleId="IntenseQuote">
    <w:name w:val="Intense Quote"/>
    <w:basedOn w:val="Normal"/>
    <w:next w:val="Normal"/>
    <w:link w:val="IntenseQuoteChar"/>
    <w:uiPriority w:val="30"/>
    <w:qFormat/>
    <w:rsid w:val="00AE14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451"/>
    <w:rPr>
      <w:i/>
      <w:iCs/>
      <w:color w:val="0F4761" w:themeColor="accent1" w:themeShade="BF"/>
    </w:rPr>
  </w:style>
  <w:style w:type="character" w:styleId="IntenseReference">
    <w:name w:val="Intense Reference"/>
    <w:basedOn w:val="DefaultParagraphFont"/>
    <w:uiPriority w:val="32"/>
    <w:qFormat/>
    <w:rsid w:val="00AE1451"/>
    <w:rPr>
      <w:b/>
      <w:bCs/>
      <w:smallCaps/>
      <w:color w:val="0F4761" w:themeColor="accent1" w:themeShade="BF"/>
      <w:spacing w:val="5"/>
    </w:rPr>
  </w:style>
  <w:style w:type="paragraph" w:styleId="Revision">
    <w:name w:val="Revision"/>
    <w:hidden/>
    <w:uiPriority w:val="99"/>
    <w:semiHidden/>
    <w:rsid w:val="00105BBF"/>
    <w:pPr>
      <w:spacing w:after="0" w:line="240" w:lineRule="auto"/>
    </w:pPr>
    <w:rPr>
      <w:rFonts w:ascii="Arial" w:eastAsia="Arial" w:hAnsi="Arial" w:cs="Arial"/>
      <w:kern w:val="0"/>
      <w:sz w:val="22"/>
      <w:szCs w:val="22"/>
      <w:lang w:val="en"/>
      <w14:ligatures w14:val="none"/>
    </w:rPr>
  </w:style>
  <w:style w:type="character" w:styleId="CommentReference">
    <w:name w:val="annotation reference"/>
    <w:basedOn w:val="DefaultParagraphFont"/>
    <w:uiPriority w:val="99"/>
    <w:semiHidden/>
    <w:unhideWhenUsed/>
    <w:rsid w:val="00226649"/>
    <w:rPr>
      <w:sz w:val="16"/>
      <w:szCs w:val="16"/>
    </w:rPr>
  </w:style>
  <w:style w:type="paragraph" w:styleId="CommentText">
    <w:name w:val="annotation text"/>
    <w:basedOn w:val="Normal"/>
    <w:link w:val="CommentTextChar"/>
    <w:uiPriority w:val="99"/>
    <w:semiHidden/>
    <w:unhideWhenUsed/>
    <w:rsid w:val="00226649"/>
    <w:pPr>
      <w:spacing w:line="240" w:lineRule="auto"/>
    </w:pPr>
    <w:rPr>
      <w:sz w:val="20"/>
      <w:szCs w:val="20"/>
    </w:rPr>
  </w:style>
  <w:style w:type="character" w:customStyle="1" w:styleId="CommentTextChar">
    <w:name w:val="Comment Text Char"/>
    <w:basedOn w:val="DefaultParagraphFont"/>
    <w:link w:val="CommentText"/>
    <w:uiPriority w:val="99"/>
    <w:semiHidden/>
    <w:rsid w:val="00226649"/>
    <w:rPr>
      <w:rFonts w:ascii="Arial" w:eastAsia="Arial" w:hAnsi="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226649"/>
    <w:rPr>
      <w:b/>
      <w:bCs/>
    </w:rPr>
  </w:style>
  <w:style w:type="character" w:customStyle="1" w:styleId="CommentSubjectChar">
    <w:name w:val="Comment Subject Char"/>
    <w:basedOn w:val="CommentTextChar"/>
    <w:link w:val="CommentSubject"/>
    <w:uiPriority w:val="99"/>
    <w:semiHidden/>
    <w:rsid w:val="00226649"/>
    <w:rPr>
      <w:rFonts w:ascii="Arial" w:eastAsia="Arial" w:hAnsi="Arial" w:cs="Arial"/>
      <w:b/>
      <w:bCs/>
      <w:kern w:val="0"/>
      <w:sz w:val="20"/>
      <w:szCs w:val="20"/>
      <w:lang w:val="en"/>
      <w14:ligatures w14:val="none"/>
    </w:rPr>
  </w:style>
  <w:style w:type="character" w:styleId="Hyperlink">
    <w:name w:val="Hyperlink"/>
    <w:basedOn w:val="DefaultParagraphFont"/>
    <w:uiPriority w:val="99"/>
    <w:unhideWhenUsed/>
    <w:rsid w:val="0011698A"/>
    <w:rPr>
      <w:color w:val="467886" w:themeColor="hyperlink"/>
      <w:u w:val="single"/>
    </w:rPr>
  </w:style>
  <w:style w:type="character" w:styleId="UnresolvedMention">
    <w:name w:val="Unresolved Mention"/>
    <w:basedOn w:val="DefaultParagraphFont"/>
    <w:uiPriority w:val="99"/>
    <w:semiHidden/>
    <w:unhideWhenUsed/>
    <w:rsid w:val="0011698A"/>
    <w:rPr>
      <w:color w:val="605E5C"/>
      <w:shd w:val="clear" w:color="auto" w:fill="E1DFDD"/>
    </w:rPr>
  </w:style>
  <w:style w:type="paragraph" w:customStyle="1" w:styleId="p1">
    <w:name w:val="p1"/>
    <w:basedOn w:val="Normal"/>
    <w:rsid w:val="00FC1D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C1DCB"/>
  </w:style>
  <w:style w:type="paragraph" w:customStyle="1" w:styleId="p3">
    <w:name w:val="p3"/>
    <w:basedOn w:val="Normal"/>
    <w:rsid w:val="004001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2">
    <w:name w:val="s2"/>
    <w:basedOn w:val="DefaultParagraphFont"/>
    <w:rsid w:val="004001E8"/>
  </w:style>
  <w:style w:type="table" w:styleId="TableGrid">
    <w:name w:val="Table Grid"/>
    <w:basedOn w:val="TableNormal"/>
    <w:uiPriority w:val="39"/>
    <w:rsid w:val="005C6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92294">
      <w:bodyDiv w:val="1"/>
      <w:marLeft w:val="0"/>
      <w:marRight w:val="0"/>
      <w:marTop w:val="0"/>
      <w:marBottom w:val="0"/>
      <w:divBdr>
        <w:top w:val="none" w:sz="0" w:space="0" w:color="auto"/>
        <w:left w:val="none" w:sz="0" w:space="0" w:color="auto"/>
        <w:bottom w:val="none" w:sz="0" w:space="0" w:color="auto"/>
        <w:right w:val="none" w:sz="0" w:space="0" w:color="auto"/>
      </w:divBdr>
    </w:div>
    <w:div w:id="469246857">
      <w:bodyDiv w:val="1"/>
      <w:marLeft w:val="0"/>
      <w:marRight w:val="0"/>
      <w:marTop w:val="0"/>
      <w:marBottom w:val="0"/>
      <w:divBdr>
        <w:top w:val="none" w:sz="0" w:space="0" w:color="auto"/>
        <w:left w:val="none" w:sz="0" w:space="0" w:color="auto"/>
        <w:bottom w:val="none" w:sz="0" w:space="0" w:color="auto"/>
        <w:right w:val="none" w:sz="0" w:space="0" w:color="auto"/>
      </w:divBdr>
      <w:divsChild>
        <w:div w:id="5444113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79226961">
      <w:bodyDiv w:val="1"/>
      <w:marLeft w:val="0"/>
      <w:marRight w:val="0"/>
      <w:marTop w:val="0"/>
      <w:marBottom w:val="0"/>
      <w:divBdr>
        <w:top w:val="none" w:sz="0" w:space="0" w:color="auto"/>
        <w:left w:val="none" w:sz="0" w:space="0" w:color="auto"/>
        <w:bottom w:val="none" w:sz="0" w:space="0" w:color="auto"/>
        <w:right w:val="none" w:sz="0" w:space="0" w:color="auto"/>
      </w:divBdr>
    </w:div>
    <w:div w:id="481040354">
      <w:bodyDiv w:val="1"/>
      <w:marLeft w:val="0"/>
      <w:marRight w:val="0"/>
      <w:marTop w:val="0"/>
      <w:marBottom w:val="0"/>
      <w:divBdr>
        <w:top w:val="none" w:sz="0" w:space="0" w:color="auto"/>
        <w:left w:val="none" w:sz="0" w:space="0" w:color="auto"/>
        <w:bottom w:val="none" w:sz="0" w:space="0" w:color="auto"/>
        <w:right w:val="none" w:sz="0" w:space="0" w:color="auto"/>
      </w:divBdr>
    </w:div>
    <w:div w:id="1432553453">
      <w:bodyDiv w:val="1"/>
      <w:marLeft w:val="0"/>
      <w:marRight w:val="0"/>
      <w:marTop w:val="0"/>
      <w:marBottom w:val="0"/>
      <w:divBdr>
        <w:top w:val="none" w:sz="0" w:space="0" w:color="auto"/>
        <w:left w:val="none" w:sz="0" w:space="0" w:color="auto"/>
        <w:bottom w:val="none" w:sz="0" w:space="0" w:color="auto"/>
        <w:right w:val="none" w:sz="0" w:space="0" w:color="auto"/>
      </w:divBdr>
    </w:div>
    <w:div w:id="1621300739">
      <w:bodyDiv w:val="1"/>
      <w:marLeft w:val="0"/>
      <w:marRight w:val="0"/>
      <w:marTop w:val="0"/>
      <w:marBottom w:val="0"/>
      <w:divBdr>
        <w:top w:val="none" w:sz="0" w:space="0" w:color="auto"/>
        <w:left w:val="none" w:sz="0" w:space="0" w:color="auto"/>
        <w:bottom w:val="none" w:sz="0" w:space="0" w:color="auto"/>
        <w:right w:val="none" w:sz="0" w:space="0" w:color="auto"/>
      </w:divBdr>
    </w:div>
    <w:div w:id="1641039436">
      <w:bodyDiv w:val="1"/>
      <w:marLeft w:val="0"/>
      <w:marRight w:val="0"/>
      <w:marTop w:val="0"/>
      <w:marBottom w:val="0"/>
      <w:divBdr>
        <w:top w:val="none" w:sz="0" w:space="0" w:color="auto"/>
        <w:left w:val="none" w:sz="0" w:space="0" w:color="auto"/>
        <w:bottom w:val="none" w:sz="0" w:space="0" w:color="auto"/>
        <w:right w:val="none" w:sz="0" w:space="0" w:color="auto"/>
      </w:divBdr>
    </w:div>
    <w:div w:id="1764492074">
      <w:bodyDiv w:val="1"/>
      <w:marLeft w:val="0"/>
      <w:marRight w:val="0"/>
      <w:marTop w:val="0"/>
      <w:marBottom w:val="0"/>
      <w:divBdr>
        <w:top w:val="none" w:sz="0" w:space="0" w:color="auto"/>
        <w:left w:val="none" w:sz="0" w:space="0" w:color="auto"/>
        <w:bottom w:val="none" w:sz="0" w:space="0" w:color="auto"/>
        <w:right w:val="none" w:sz="0" w:space="0" w:color="auto"/>
      </w:divBdr>
    </w:div>
    <w:div w:id="1911621357">
      <w:bodyDiv w:val="1"/>
      <w:marLeft w:val="0"/>
      <w:marRight w:val="0"/>
      <w:marTop w:val="0"/>
      <w:marBottom w:val="0"/>
      <w:divBdr>
        <w:top w:val="none" w:sz="0" w:space="0" w:color="auto"/>
        <w:left w:val="none" w:sz="0" w:space="0" w:color="auto"/>
        <w:bottom w:val="none" w:sz="0" w:space="0" w:color="auto"/>
        <w:right w:val="none" w:sz="0" w:space="0" w:color="auto"/>
      </w:divBdr>
      <w:divsChild>
        <w:div w:id="15758940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zotero.org/groups/6032284/llm_lr_estimation" TargetMode="External"/><Relationship Id="rId1" Type="http://schemas.openxmlformats.org/officeDocument/2006/relationships/hyperlink" Target="https://www.zotero.org/groups/6032284/llm_lr_estimation"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9</Pages>
  <Words>2274</Words>
  <Characters>12966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Samadian, Kian D.,MD</dc:creator>
  <cp:keywords/>
  <dc:description/>
  <cp:lastModifiedBy>Brian Locke</cp:lastModifiedBy>
  <cp:revision>9</cp:revision>
  <dcterms:created xsi:type="dcterms:W3CDTF">2025-06-19T21:27:00Z</dcterms:created>
  <dcterms:modified xsi:type="dcterms:W3CDTF">2025-07-11T16:04:00Z</dcterms:modified>
</cp:coreProperties>
</file>